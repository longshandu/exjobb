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ayout w:type="fixed"/>
        <w:tblLook w:val="0000" w:firstRow="0" w:lastRow="0" w:firstColumn="0" w:lastColumn="0" w:noHBand="0" w:noVBand="0"/>
      </w:tblPr>
      <w:tblGrid>
        <w:gridCol w:w="5160"/>
        <w:gridCol w:w="5046"/>
      </w:tblGrid>
      <w:tr w:rsidR="005326BC">
        <w:tc>
          <w:tcPr>
            <w:tcW w:w="5160" w:type="dxa"/>
            <w:noWrap/>
          </w:tcPr>
          <w:p w:rsidR="00095425" w:rsidRDefault="00095425">
            <w:pPr>
              <w:pStyle w:val="TableStyle"/>
              <w:ind w:left="0"/>
              <w:rPr>
                <w:noProof w:val="0"/>
              </w:rPr>
            </w:pPr>
            <w:bookmarkStart w:id="0" w:name="YourInfo"/>
            <w:bookmarkStart w:id="1" w:name="_GoBack"/>
            <w:bookmarkEnd w:id="0"/>
            <w:bookmarkEnd w:id="1"/>
            <w:r>
              <w:rPr>
                <w:noProof w:val="0"/>
              </w:rPr>
              <w:t>Prepared:</w:t>
            </w:r>
          </w:p>
          <w:p w:rsidR="005326BC" w:rsidRDefault="00095425">
            <w:pPr>
              <w:pStyle w:val="TableStyle"/>
              <w:ind w:left="0"/>
              <w:rPr>
                <w:noProof w:val="0"/>
              </w:rPr>
            </w:pPr>
            <w:r>
              <w:rPr>
                <w:noProof w:val="0"/>
              </w:rPr>
              <w:t>EAB/TXV Kenneth Andersson</w:t>
            </w:r>
          </w:p>
          <w:p w:rsidR="00095425" w:rsidRDefault="00095425">
            <w:pPr>
              <w:pStyle w:val="TableStyle"/>
              <w:ind w:left="0"/>
              <w:rPr>
                <w:noProof w:val="0"/>
              </w:rPr>
            </w:pPr>
            <w:r>
              <w:rPr>
                <w:noProof w:val="0"/>
              </w:rPr>
              <w:t>EAB/TXV Thomas Rusert</w:t>
            </w:r>
          </w:p>
        </w:tc>
        <w:tc>
          <w:tcPr>
            <w:tcW w:w="5046" w:type="dxa"/>
          </w:tcPr>
          <w:p w:rsidR="005326BC" w:rsidRDefault="005326BC">
            <w:pPr>
              <w:pStyle w:val="TableStyle"/>
              <w:ind w:left="0"/>
              <w:rPr>
                <w:noProof w:val="0"/>
              </w:rPr>
            </w:pPr>
            <w:bookmarkStart w:id="2" w:name="Present"/>
            <w:bookmarkEnd w:id="2"/>
          </w:p>
        </w:tc>
      </w:tr>
    </w:tbl>
    <w:p w:rsidR="005326BC" w:rsidDel="00456A4C" w:rsidRDefault="005326BC" w:rsidP="0083260E">
      <w:pPr>
        <w:pStyle w:val="Text"/>
        <w:rPr>
          <w:del w:id="3" w:author="Thomas Rusert" w:date="2015-03-06T20:50:00Z"/>
        </w:rPr>
      </w:pPr>
    </w:p>
    <w:p w:rsidR="005326BC" w:rsidDel="00456A4C" w:rsidRDefault="005326BC">
      <w:pPr>
        <w:pStyle w:val="BodyText"/>
        <w:rPr>
          <w:del w:id="4" w:author="Thomas Rusert" w:date="2015-03-06T20:50:00Z"/>
        </w:rPr>
      </w:pPr>
    </w:p>
    <w:p w:rsidR="005326BC" w:rsidDel="00456A4C" w:rsidRDefault="005326BC">
      <w:pPr>
        <w:pStyle w:val="BodyText"/>
        <w:rPr>
          <w:del w:id="5" w:author="Thomas Rusert" w:date="2015-03-06T20:50:00Z"/>
        </w:rPr>
      </w:pPr>
    </w:p>
    <w:bookmarkStart w:id="6" w:name="Title"/>
    <w:p w:rsidR="005326BC" w:rsidRDefault="005326BC">
      <w:pPr>
        <w:pStyle w:val="Title"/>
      </w:pPr>
      <w:r>
        <w:fldChar w:fldCharType="begin"/>
      </w:r>
      <w:r>
        <w:instrText xml:space="preserve"> DOCPROPERTY "Title" \* MERGEFORMAT </w:instrText>
      </w:r>
      <w:r>
        <w:fldChar w:fldCharType="separate"/>
      </w:r>
      <w:r w:rsidR="00C01C5E">
        <w:t>Guided transcoding for ABR video distribution</w:t>
      </w:r>
      <w:r>
        <w:fldChar w:fldCharType="end"/>
      </w:r>
      <w:bookmarkEnd w:id="6"/>
    </w:p>
    <w:p w:rsidR="005326BC" w:rsidRDefault="00D37677" w:rsidP="00D37677">
      <w:pPr>
        <w:pStyle w:val="Heading"/>
      </w:pPr>
      <w:r>
        <w:t>Abstract</w:t>
      </w:r>
    </w:p>
    <w:p w:rsidR="00D17DB9" w:rsidRDefault="001F31F5" w:rsidP="001F31F5">
      <w:pPr>
        <w:pStyle w:val="BodyText"/>
      </w:pPr>
      <w:bookmarkStart w:id="7" w:name="_Ref407080257"/>
      <w:r>
        <w:t xml:space="preserve">This report addresses the subject of efficient </w:t>
      </w:r>
      <w:r w:rsidR="00FB5A47">
        <w:t>distribution</w:t>
      </w:r>
      <w:r>
        <w:t xml:space="preserve"> of two or more different coded adaptive bit rate (ABR) video representations from a content delivery origin to </w:t>
      </w:r>
      <w:r w:rsidR="00E22A88">
        <w:t xml:space="preserve">one or more </w:t>
      </w:r>
      <w:r>
        <w:t>content delivery edge</w:t>
      </w:r>
      <w:r w:rsidR="00E22A88">
        <w:t>s</w:t>
      </w:r>
      <w:r>
        <w:t xml:space="preserve">. </w:t>
      </w:r>
      <w:r w:rsidR="00D87748">
        <w:t>A g</w:t>
      </w:r>
      <w:r>
        <w:t xml:space="preserve">uided transcoding </w:t>
      </w:r>
      <w:r w:rsidR="00D87748">
        <w:t xml:space="preserve">approach </w:t>
      </w:r>
      <w:r>
        <w:t xml:space="preserve">is </w:t>
      </w:r>
      <w:r w:rsidR="00560AA7">
        <w:t xml:space="preserve">introduced </w:t>
      </w:r>
      <w:r>
        <w:t xml:space="preserve">as a method </w:t>
      </w:r>
      <w:r w:rsidR="00D87748">
        <w:t>for</w:t>
      </w:r>
      <w:r>
        <w:t xml:space="preserve"> reduc</w:t>
      </w:r>
      <w:r w:rsidR="00D87748">
        <w:t>ing</w:t>
      </w:r>
      <w:r>
        <w:t xml:space="preserve"> bandwidth requirements for the video transmission between origin and edge while introducing comparably modest computational requirements at the edge. </w:t>
      </w:r>
      <w:r w:rsidR="005C6BAB">
        <w:t>Basic</w:t>
      </w:r>
      <w:r w:rsidR="009527FB">
        <w:t xml:space="preserve"> idea is to send only the highest quality </w:t>
      </w:r>
      <w:r w:rsidR="00D17DB9">
        <w:t>video</w:t>
      </w:r>
      <w:r w:rsidR="009527FB">
        <w:t xml:space="preserve"> representation </w:t>
      </w:r>
      <w:r w:rsidR="00E22A88">
        <w:t>together with some</w:t>
      </w:r>
      <w:r w:rsidR="00D17DB9">
        <w:t xml:space="preserve"> side</w:t>
      </w:r>
      <w:r w:rsidR="00E22A88">
        <w:t xml:space="preserve"> information </w:t>
      </w:r>
      <w:r w:rsidR="009527FB">
        <w:t xml:space="preserve">from origin to edge and </w:t>
      </w:r>
      <w:r w:rsidR="00D17DB9">
        <w:t xml:space="preserve">to </w:t>
      </w:r>
      <w:r w:rsidR="009527FB">
        <w:t>create the additional lower quality representations at the edge nodes</w:t>
      </w:r>
      <w:r w:rsidR="00D17DB9">
        <w:t xml:space="preserve"> by means of a transcoding operation that is guided by the side information</w:t>
      </w:r>
      <w:r w:rsidR="009527FB">
        <w:t xml:space="preserve">. </w:t>
      </w:r>
      <w:r w:rsidR="00D17DB9">
        <w:t xml:space="preserve">The side information enables the edge transcoding to </w:t>
      </w:r>
      <w:r w:rsidR="00F86EBF">
        <w:t>be performed with</w:t>
      </w:r>
      <w:r w:rsidR="00D17DB9">
        <w:t xml:space="preserve"> significantly less </w:t>
      </w:r>
      <w:r w:rsidR="00F86EBF">
        <w:t xml:space="preserve">complex </w:t>
      </w:r>
      <w:r w:rsidR="00D17DB9">
        <w:t>computation</w:t>
      </w:r>
      <w:r w:rsidR="00F86EBF">
        <w:t>s</w:t>
      </w:r>
      <w:r w:rsidR="00D17DB9">
        <w:t xml:space="preserve"> than full edge transcoding.</w:t>
      </w:r>
    </w:p>
    <w:p w:rsidR="001F31F5" w:rsidRDefault="001F31F5" w:rsidP="001F31F5">
      <w:pPr>
        <w:pStyle w:val="BodyText"/>
      </w:pPr>
      <w:r w:rsidRPr="001F31F5">
        <w:t xml:space="preserve">Evaluations are performed for a configuration with seven </w:t>
      </w:r>
      <w:r>
        <w:t xml:space="preserve">HEVC-encoded </w:t>
      </w:r>
      <w:r w:rsidRPr="001F31F5">
        <w:t xml:space="preserve">ABR representations, including one 1080p representation, two 720p representations, two 540p representations, and two 360p representations. The results show that compared to </w:t>
      </w:r>
      <w:r w:rsidR="003B0015">
        <w:t>a</w:t>
      </w:r>
      <w:r w:rsidRPr="001F31F5">
        <w:t xml:space="preserve"> baseline scenario where </w:t>
      </w:r>
      <w:r w:rsidR="003B0015">
        <w:t>no edge transcoding is performed</w:t>
      </w:r>
      <w:r w:rsidRPr="001F31F5">
        <w:t xml:space="preserve">, the bandwidth requirements between origin and edge can be reduced by about </w:t>
      </w:r>
      <w:r w:rsidR="004260B6" w:rsidRPr="001F31F5">
        <w:t>3</w:t>
      </w:r>
      <w:r w:rsidR="004260B6">
        <w:t>7</w:t>
      </w:r>
      <w:r w:rsidRPr="001F31F5">
        <w:t xml:space="preserve">% while introducing transcoding-induced compression efficiency loss of </w:t>
      </w:r>
      <w:r w:rsidR="00E208C4" w:rsidRPr="001F31F5">
        <w:t>a</w:t>
      </w:r>
      <w:r w:rsidR="00E208C4">
        <w:t>b</w:t>
      </w:r>
      <w:r w:rsidR="00E208C4" w:rsidRPr="001F31F5">
        <w:t>ou</w:t>
      </w:r>
      <w:r w:rsidR="00E208C4">
        <w:t>t</w:t>
      </w:r>
      <w:r w:rsidR="00E208C4" w:rsidRPr="001F31F5">
        <w:t xml:space="preserve"> </w:t>
      </w:r>
      <w:r w:rsidR="004260B6">
        <w:t>9</w:t>
      </w:r>
      <w:r w:rsidRPr="001F31F5">
        <w:t>%</w:t>
      </w:r>
      <w:r w:rsidR="005E7540">
        <w:t xml:space="preserve"> on average</w:t>
      </w:r>
      <w:r w:rsidRPr="001F31F5">
        <w:t xml:space="preserve"> </w:t>
      </w:r>
      <w:r w:rsidR="00B96128">
        <w:t>(</w:t>
      </w:r>
      <w:r w:rsidR="005E7540">
        <w:t xml:space="preserve">11.5%/8.9%/6.5% for 720p/540p/360p, </w:t>
      </w:r>
      <w:r w:rsidR="00B96128">
        <w:t xml:space="preserve">applying for transmission of </w:t>
      </w:r>
      <w:r w:rsidRPr="001F31F5">
        <w:t xml:space="preserve">transcoded </w:t>
      </w:r>
      <w:r w:rsidR="00B96128">
        <w:t xml:space="preserve">lower-quality </w:t>
      </w:r>
      <w:r w:rsidRPr="001F31F5">
        <w:t>representations</w:t>
      </w:r>
      <w:r w:rsidR="00B96128">
        <w:t>)</w:t>
      </w:r>
      <w:r w:rsidRPr="001F31F5">
        <w:t xml:space="preserve">. Considering an </w:t>
      </w:r>
      <w:r>
        <w:t xml:space="preserve">Intel Core i5-2540M “Sandy Bridge” </w:t>
      </w:r>
      <w:r w:rsidRPr="001F31F5">
        <w:t xml:space="preserve">CPU with 2.6GHz </w:t>
      </w:r>
      <w:r w:rsidR="00B96128">
        <w:t xml:space="preserve">(from 2011) </w:t>
      </w:r>
      <w:r w:rsidRPr="001F31F5">
        <w:t xml:space="preserve">and an SIMD-optimized HEVC implementation, real-time transcoding of 1080p60 video </w:t>
      </w:r>
      <w:r w:rsidR="002B189D">
        <w:t xml:space="preserve">to a single lower resolution representation </w:t>
      </w:r>
      <w:r w:rsidR="00D10ABE">
        <w:t xml:space="preserve">(720p, 540p, or 360p) </w:t>
      </w:r>
      <w:r w:rsidR="0065018A">
        <w:t>is estimated to fully load</w:t>
      </w:r>
      <w:r w:rsidRPr="001F31F5">
        <w:t xml:space="preserve"> roughly 1-2 CPU cores. Transcoding 1080p60 to all six lower representations at the same time </w:t>
      </w:r>
      <w:r w:rsidR="0065018A">
        <w:t>is estimated to fully load</w:t>
      </w:r>
      <w:r w:rsidRPr="001F31F5">
        <w:t xml:space="preserve"> in the order of 5 CPU cores.</w:t>
      </w:r>
    </w:p>
    <w:p w:rsidR="00771027" w:rsidRDefault="00771027" w:rsidP="001F31F5">
      <w:pPr>
        <w:pStyle w:val="BodyText"/>
        <w:rPr>
          <w:ins w:id="8" w:author="Thomas Rusert" w:date="2015-03-06T14:54:00Z"/>
        </w:rPr>
      </w:pPr>
      <w:r>
        <w:t>The results are specific for the selected set of ABR video representations (i.e. video resolutions and quality levels) and the selected encoding settings, and there are several trade-offs to make between origin-to-edge savings, transcoding-induced efficiency loss, and transcoding complexity.</w:t>
      </w:r>
    </w:p>
    <w:p w:rsidR="00456A4C" w:rsidRDefault="00456A4C" w:rsidP="00456A4C">
      <w:pPr>
        <w:pStyle w:val="BodyText"/>
        <w:rPr>
          <w:ins w:id="9" w:author="Thomas Rusert" w:date="2015-03-06T20:50:00Z"/>
        </w:rPr>
      </w:pPr>
      <w:ins w:id="10" w:author="Thomas Rusert" w:date="2015-03-06T20:50:00Z">
        <w:r>
          <w:lastRenderedPageBreak/>
          <w:t>Additional simulations are presented to verify the results for guided transcoding when using H.264. Experiments settings are based on a commercial ABR encoding profile. Guided transcoding is emulated by using a modified x264 encoder. The results are roughly in line with the results for HEVC. The complexity for guided transcoding is expected to be similar for H.264 and HEVC. The complexity gain with guided transcoding over full transcoding is expected to be less when H.264 is used as compared to HEVC.</w:t>
        </w:r>
      </w:ins>
    </w:p>
    <w:p w:rsidR="005642AC" w:rsidRPr="001F31F5" w:rsidDel="00456A4C" w:rsidRDefault="005642AC" w:rsidP="001F31F5">
      <w:pPr>
        <w:pStyle w:val="BodyText"/>
        <w:rPr>
          <w:del w:id="11" w:author="Thomas Rusert" w:date="2015-03-06T20:50:00Z"/>
        </w:rPr>
      </w:pPr>
    </w:p>
    <w:p w:rsidR="00F45EB3" w:rsidRDefault="00F45EB3">
      <w:pPr>
        <w:rPr>
          <w:b/>
          <w:kern w:val="28"/>
          <w:sz w:val="28"/>
        </w:rPr>
      </w:pPr>
      <w:r>
        <w:br w:type="page"/>
      </w:r>
    </w:p>
    <w:p w:rsidR="00D37677" w:rsidRDefault="003F09EF" w:rsidP="00D37677">
      <w:pPr>
        <w:pStyle w:val="Heading1"/>
      </w:pPr>
      <w:bookmarkStart w:id="12" w:name="_Ref407106697"/>
      <w:r>
        <w:lastRenderedPageBreak/>
        <w:t>Introduction</w:t>
      </w:r>
      <w:bookmarkEnd w:id="7"/>
      <w:bookmarkEnd w:id="12"/>
    </w:p>
    <w:p w:rsidR="003F09EF" w:rsidRDefault="003F09EF" w:rsidP="00CD439B">
      <w:pPr>
        <w:pStyle w:val="BodyText"/>
      </w:pPr>
      <w:r>
        <w:t xml:space="preserve">This report addresses the subject of efficient </w:t>
      </w:r>
      <w:r w:rsidR="00FB5A47">
        <w:t>distribution</w:t>
      </w:r>
      <w:r>
        <w:t xml:space="preserve"> of two or more different coded adaptive bit rate (ABR) video representations from </w:t>
      </w:r>
      <w:r w:rsidR="001F31F5">
        <w:t xml:space="preserve">a </w:t>
      </w:r>
      <w:r>
        <w:t xml:space="preserve">content delivery origin </w:t>
      </w:r>
      <w:r w:rsidR="001F31F5">
        <w:t>to</w:t>
      </w:r>
      <w:r>
        <w:t xml:space="preserve"> </w:t>
      </w:r>
      <w:r w:rsidR="00D17DB9">
        <w:t>one or more</w:t>
      </w:r>
      <w:r>
        <w:t xml:space="preserve"> content delivery edge</w:t>
      </w:r>
      <w:r w:rsidR="00D17DB9">
        <w:t>s</w:t>
      </w:r>
      <w:r>
        <w:t xml:space="preserve">. </w:t>
      </w:r>
      <w:r w:rsidR="00D87748">
        <w:t xml:space="preserve">A guided transcoding approach </w:t>
      </w:r>
      <w:r>
        <w:t xml:space="preserve">is </w:t>
      </w:r>
      <w:r w:rsidR="00560AA7">
        <w:t>introduced</w:t>
      </w:r>
      <w:r>
        <w:t xml:space="preserve"> as a method </w:t>
      </w:r>
      <w:r w:rsidR="00D87748">
        <w:t>for</w:t>
      </w:r>
      <w:r>
        <w:t xml:space="preserve"> reduc</w:t>
      </w:r>
      <w:r w:rsidR="00D87748">
        <w:t>ing</w:t>
      </w:r>
      <w:r>
        <w:t xml:space="preserve"> bandwidth requirements for the video transmission between origin and edge while introducing comparably modest computational requirements at the edge.</w:t>
      </w:r>
      <w:r w:rsidR="00104478">
        <w:t xml:space="preserve"> More specifically, the origin and the edge could be co-located with the origin and the edge of a content delivery network (CDN), wherein ABR clients could be adaptively requesting segments </w:t>
      </w:r>
      <w:r w:rsidR="00C4239C">
        <w:t>of the different representations from the CDN edge, choosing representations depending on individually available access bandwidth.</w:t>
      </w:r>
    </w:p>
    <w:p w:rsidR="00D87748" w:rsidRDefault="00D87748" w:rsidP="00CD439B">
      <w:pPr>
        <w:pStyle w:val="BodyText"/>
      </w:pPr>
      <w:r>
        <w:fldChar w:fldCharType="begin"/>
      </w:r>
      <w:r>
        <w:instrText xml:space="preserve"> REF _Ref407100358 \h </w:instrText>
      </w:r>
      <w:r>
        <w:fldChar w:fldCharType="separate"/>
      </w:r>
      <w:r w:rsidR="006A3E27">
        <w:t xml:space="preserve">Figure </w:t>
      </w:r>
      <w:r w:rsidR="006A3E27">
        <w:rPr>
          <w:noProof/>
        </w:rPr>
        <w:t>1</w:t>
      </w:r>
      <w:r>
        <w:fldChar w:fldCharType="end"/>
      </w:r>
      <w:r>
        <w:t xml:space="preserve"> depicts the baseline for the comparisons made in this study. The original video is encoded </w:t>
      </w:r>
      <w:r w:rsidR="008D62FC">
        <w:t xml:space="preserve">and transmitted </w:t>
      </w:r>
      <w:r>
        <w:t xml:space="preserve">in multiple (here 3) different representations with different bit rates </w:t>
      </w:r>
      <w:r w:rsidRPr="00D87748">
        <w:rPr>
          <w:i/>
        </w:rPr>
        <w:t>R</w:t>
      </w:r>
      <w:r w:rsidRPr="00D87748">
        <w:rPr>
          <w:i/>
          <w:vertAlign w:val="subscript"/>
        </w:rPr>
        <w:t>i</w:t>
      </w:r>
      <w:r w:rsidR="008D62FC">
        <w:t xml:space="preserve"> (often referred to as “simulcast”).</w:t>
      </w:r>
      <w:r>
        <w:t xml:space="preserve"> Each representation has an index (here 0, 1, 2), where the quality of the representations is assumed to increase with decreasing index. Thus representation 0 is the highest quality representation. The different representations could have identical video resolutions or they could differ in video resolutions, in which case downsampling operations would be performed on the source video. It can be noted that the bandwidth required between the origin and edge is the sum of bit rates from all individual representations.</w:t>
      </w:r>
    </w:p>
    <w:p w:rsidR="00B655BD" w:rsidRDefault="004E5602" w:rsidP="00B655BD">
      <w:pPr>
        <w:pStyle w:val="BodyText"/>
        <w:keepNext/>
      </w:pPr>
      <w:r>
        <w:object w:dxaOrig="7527" w:dyaOrig="4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3pt;height:209.75pt" o:ole="">
            <v:imagedata r:id="rId9" o:title=""/>
          </v:shape>
          <o:OLEObject Type="Embed" ProgID="Visio.Drawing.11" ShapeID="_x0000_i1025" DrawAspect="Content" ObjectID="_1502538714" r:id="rId10"/>
        </w:object>
      </w:r>
    </w:p>
    <w:p w:rsidR="004E5602" w:rsidRDefault="00B655BD" w:rsidP="00B655BD">
      <w:pPr>
        <w:pStyle w:val="Caption"/>
        <w:keepLines/>
        <w:spacing w:before="240"/>
        <w:ind w:left="2552"/>
      </w:pPr>
      <w:bookmarkStart w:id="13" w:name="_Ref407100358"/>
      <w:r>
        <w:t xml:space="preserve">Figure </w:t>
      </w:r>
      <w:r>
        <w:fldChar w:fldCharType="begin"/>
      </w:r>
      <w:r>
        <w:instrText xml:space="preserve"> SEQ Figure \* ARABIC </w:instrText>
      </w:r>
      <w:r>
        <w:fldChar w:fldCharType="separate"/>
      </w:r>
      <w:r w:rsidR="006A3E27">
        <w:rPr>
          <w:noProof/>
        </w:rPr>
        <w:t>1</w:t>
      </w:r>
      <w:r>
        <w:fldChar w:fldCharType="end"/>
      </w:r>
      <w:bookmarkEnd w:id="13"/>
      <w:r>
        <w:t>: Baseline scenario.</w:t>
      </w:r>
    </w:p>
    <w:p w:rsidR="00D87748" w:rsidRPr="00D87748" w:rsidRDefault="00D87748" w:rsidP="00D87748">
      <w:pPr>
        <w:pStyle w:val="BodyText"/>
      </w:pPr>
      <w:r>
        <w:lastRenderedPageBreak/>
        <w:fldChar w:fldCharType="begin"/>
      </w:r>
      <w:r>
        <w:instrText xml:space="preserve"> REF _Ref407100370 \h </w:instrText>
      </w:r>
      <w:r>
        <w:fldChar w:fldCharType="separate"/>
      </w:r>
      <w:r w:rsidR="006A3E27">
        <w:t xml:space="preserve">Figure </w:t>
      </w:r>
      <w:r w:rsidR="006A3E27">
        <w:rPr>
          <w:noProof/>
        </w:rPr>
        <w:t>2</w:t>
      </w:r>
      <w:r>
        <w:fldChar w:fldCharType="end"/>
      </w:r>
      <w:r>
        <w:t xml:space="preserve"> depicts a scenario where a full transcoder is introduced at the edge in order to reduce the bandwidth requirements for the video </w:t>
      </w:r>
      <w:r w:rsidR="00FB5A47">
        <w:t>distribution</w:t>
      </w:r>
      <w:r>
        <w:t xml:space="preserve"> from origin to edge, while still providing the same number of representations as in the baseline scenario for subsequent consumption. Only the highest quality representation is transmitted to the edge, and the lower quality representations are generated at the edge by transcoding the highest quality representation into lower quality representations, i.e. decoding the highest quality representation, potentially downsampling the decoded video, and re-encoding it for each lower quality representation.</w:t>
      </w:r>
    </w:p>
    <w:p w:rsidR="004E5602" w:rsidRDefault="004E5602" w:rsidP="004E5602">
      <w:pPr>
        <w:pStyle w:val="BodyText"/>
        <w:keepNext/>
      </w:pPr>
      <w:r>
        <w:object w:dxaOrig="7520" w:dyaOrig="4928">
          <v:shape id="_x0000_i1026" type="#_x0000_t75" style="width:376.3pt;height:246.7pt" o:ole="">
            <v:imagedata r:id="rId11" o:title=""/>
          </v:shape>
          <o:OLEObject Type="Embed" ProgID="Visio.Drawing.11" ShapeID="_x0000_i1026" DrawAspect="Content" ObjectID="_1502538715" r:id="rId12"/>
        </w:object>
      </w:r>
    </w:p>
    <w:p w:rsidR="004E5602" w:rsidRPr="004E5602" w:rsidRDefault="004E5602" w:rsidP="00B655BD">
      <w:pPr>
        <w:pStyle w:val="Caption"/>
        <w:keepLines/>
        <w:spacing w:before="240"/>
        <w:ind w:left="2552"/>
      </w:pPr>
      <w:bookmarkStart w:id="14" w:name="_Ref407100370"/>
      <w:r>
        <w:t xml:space="preserve">Figure </w:t>
      </w:r>
      <w:r>
        <w:fldChar w:fldCharType="begin"/>
      </w:r>
      <w:r>
        <w:instrText xml:space="preserve"> SEQ Figure \* ARABIC </w:instrText>
      </w:r>
      <w:r>
        <w:fldChar w:fldCharType="separate"/>
      </w:r>
      <w:r w:rsidR="006A3E27">
        <w:rPr>
          <w:noProof/>
        </w:rPr>
        <w:t>2</w:t>
      </w:r>
      <w:r>
        <w:fldChar w:fldCharType="end"/>
      </w:r>
      <w:bookmarkEnd w:id="14"/>
      <w:r>
        <w:t>: Full transcoding scenario.</w:t>
      </w:r>
    </w:p>
    <w:p w:rsidR="00D87748" w:rsidRDefault="00C4239C" w:rsidP="00CD439B">
      <w:pPr>
        <w:pStyle w:val="BodyText"/>
      </w:pPr>
      <w:r>
        <w:t>It can be noted that the bandwidth required for transmission from origin to edge is reduced at the cost of introducing computation</w:t>
      </w:r>
      <w:r w:rsidR="00D87748">
        <w:t>s</w:t>
      </w:r>
      <w:r>
        <w:t xml:space="preserve"> at the edge. Furthermore, although </w:t>
      </w:r>
      <w:r w:rsidR="00295941">
        <w:t>not depicted in the figure, in order for the lower quality representations to provide the same quality level as the lower quality representations in the baseline scenario, slightly higher bit rates (R’</w:t>
      </w:r>
      <w:r w:rsidR="00295941" w:rsidRPr="00295941">
        <w:rPr>
          <w:vertAlign w:val="subscript"/>
        </w:rPr>
        <w:t>1</w:t>
      </w:r>
      <w:r w:rsidR="00295941">
        <w:t>&gt;R</w:t>
      </w:r>
      <w:r w:rsidR="00295941" w:rsidRPr="00295941">
        <w:rPr>
          <w:vertAlign w:val="subscript"/>
        </w:rPr>
        <w:t>1</w:t>
      </w:r>
      <w:r w:rsidR="00295941">
        <w:t>, R’</w:t>
      </w:r>
      <w:r w:rsidR="00295941" w:rsidRPr="00295941">
        <w:rPr>
          <w:vertAlign w:val="subscript"/>
        </w:rPr>
        <w:t>2</w:t>
      </w:r>
      <w:r w:rsidR="00295941">
        <w:t>&gt;R</w:t>
      </w:r>
      <w:r w:rsidR="00295941" w:rsidRPr="00295941">
        <w:rPr>
          <w:vertAlign w:val="subscript"/>
        </w:rPr>
        <w:t>2</w:t>
      </w:r>
      <w:r w:rsidR="00295941">
        <w:t>) are typically required due to the fact that the lower quality representations are encoded based on an already compressed video source.</w:t>
      </w:r>
    </w:p>
    <w:p w:rsidR="00104478" w:rsidRDefault="00295941" w:rsidP="00CD439B">
      <w:pPr>
        <w:pStyle w:val="BodyText"/>
      </w:pPr>
      <w:r>
        <w:t>The encoding part of the transcoding process is computationally very d</w:t>
      </w:r>
      <w:r w:rsidR="00D87748">
        <w:t>emanding, typically fully loading ten</w:t>
      </w:r>
      <w:r>
        <w:t xml:space="preserve">s of high-end CPU cores in order to achieve good compression performance for encoding </w:t>
      </w:r>
      <w:r w:rsidR="00D87748">
        <w:t xml:space="preserve">a single </w:t>
      </w:r>
      <w:r>
        <w:t xml:space="preserve">HD </w:t>
      </w:r>
      <w:r w:rsidR="00D87748">
        <w:t>video representation</w:t>
      </w:r>
      <w:r>
        <w:t xml:space="preserve"> in real-time or near-real-time</w:t>
      </w:r>
      <w:r w:rsidR="00D87748">
        <w:t>. I</w:t>
      </w:r>
      <w:r>
        <w:t>f multiple lower quality representations need to be created, the computational demands for all necessary encodings add up.</w:t>
      </w:r>
    </w:p>
    <w:p w:rsidR="002741A6" w:rsidRDefault="00D87748" w:rsidP="00CD439B">
      <w:pPr>
        <w:pStyle w:val="BodyText"/>
      </w:pPr>
      <w:r>
        <w:lastRenderedPageBreak/>
        <w:fldChar w:fldCharType="begin"/>
      </w:r>
      <w:r>
        <w:instrText xml:space="preserve"> REF _Ref407100379 \h </w:instrText>
      </w:r>
      <w:r>
        <w:fldChar w:fldCharType="separate"/>
      </w:r>
      <w:r w:rsidR="006A3E27">
        <w:t xml:space="preserve">Figure </w:t>
      </w:r>
      <w:r w:rsidR="006A3E27">
        <w:rPr>
          <w:noProof/>
        </w:rPr>
        <w:t>3</w:t>
      </w:r>
      <w:r>
        <w:fldChar w:fldCharType="end"/>
      </w:r>
      <w:r>
        <w:t xml:space="preserve"> depicts the guided transcoding scenario which is subject to evaluation in this study. It extends the full transcoding scenario by introducing a specific encoder </w:t>
      </w:r>
      <w:r w:rsidR="00BA5B6F">
        <w:t xml:space="preserve">(“motion encoding”) </w:t>
      </w:r>
      <w:r>
        <w:t xml:space="preserve">for each lower quality representation at the origin. </w:t>
      </w:r>
      <w:r w:rsidR="00BA5B6F">
        <w:t>The “</w:t>
      </w:r>
      <w:r w:rsidR="00CA09DD">
        <w:t>motion encoding”</w:t>
      </w:r>
      <w:r w:rsidR="00BA5B6F">
        <w:t xml:space="preserve"> </w:t>
      </w:r>
      <w:r w:rsidR="00CA09DD">
        <w:t>includ</w:t>
      </w:r>
      <w:r w:rsidR="00BA5B6F">
        <w:t>es</w:t>
      </w:r>
      <w:r w:rsidR="00CA09DD">
        <w:t xml:space="preserve"> all </w:t>
      </w:r>
      <w:r w:rsidR="00BA5B6F">
        <w:t>traditional</w:t>
      </w:r>
      <w:r w:rsidR="00CA09DD">
        <w:t xml:space="preserve"> encoder building blocks such as closed-loop inter/intra prediction, transform, quantization and entropy coding</w:t>
      </w:r>
      <w:r w:rsidR="00BA5B6F">
        <w:t>, motion estimation, mode decision and rate control.</w:t>
      </w:r>
      <w:r>
        <w:t xml:space="preserve"> </w:t>
      </w:r>
      <w:r w:rsidR="00BA5B6F">
        <w:t>T</w:t>
      </w:r>
      <w:r>
        <w:t xml:space="preserve">he </w:t>
      </w:r>
      <w:r w:rsidR="00CA09DD">
        <w:t xml:space="preserve">only </w:t>
      </w:r>
      <w:r>
        <w:t xml:space="preserve">difference </w:t>
      </w:r>
      <w:r w:rsidR="00BA5B6F">
        <w:t xml:space="preserve">from regular encoding </w:t>
      </w:r>
      <w:r>
        <w:t xml:space="preserve">is that </w:t>
      </w:r>
      <w:r w:rsidR="008D62FC">
        <w:t xml:space="preserve">in </w:t>
      </w:r>
      <w:r w:rsidR="00CA09DD">
        <w:t xml:space="preserve">the bitstream </w:t>
      </w:r>
      <w:r w:rsidR="00BA5B6F">
        <w:t xml:space="preserve">generated at the output of the </w:t>
      </w:r>
      <w:r w:rsidR="00162BA6">
        <w:t xml:space="preserve">motion </w:t>
      </w:r>
      <w:r w:rsidR="00BA5B6F">
        <w:t>encoder</w:t>
      </w:r>
      <w:r w:rsidR="008D62FC">
        <w:t>, transform coefficients are entirely omitted. In other words, in terms of HEVC, the bitstream contains</w:t>
      </w:r>
      <w:r w:rsidR="00445F41">
        <w:t xml:space="preserve"> all tree block partitioning information, mode information, motion vectors, transform parameters, quantization parameters and </w:t>
      </w:r>
      <w:r w:rsidR="008D62FC">
        <w:t>in-loop filtering parameters</w:t>
      </w:r>
      <w:r w:rsidR="00445F41">
        <w:t xml:space="preserve"> </w:t>
      </w:r>
      <w:r w:rsidR="00162BA6">
        <w:t xml:space="preserve">(those elements are in the following collectively denoted as “motion information”) </w:t>
      </w:r>
      <w:r w:rsidR="00445F41">
        <w:t>but no transform coefficient</w:t>
      </w:r>
      <w:r w:rsidR="008D62FC">
        <w:t xml:space="preserve"> data</w:t>
      </w:r>
      <w:r w:rsidR="00445F41">
        <w:t xml:space="preserve">. </w:t>
      </w:r>
      <w:r w:rsidR="00CA09DD">
        <w:t xml:space="preserve">The </w:t>
      </w:r>
      <w:r>
        <w:t>motion information is transmitted to the edge transcoder, and used in a guided encoding process, in which instead of determining the motion information in a motion estimation process, the received motion information is applied</w:t>
      </w:r>
      <w:r w:rsidR="00CA09DD">
        <w:t xml:space="preserve"> as-is</w:t>
      </w:r>
      <w:r>
        <w:t xml:space="preserve">. </w:t>
      </w:r>
      <w:r w:rsidR="00BA5B6F">
        <w:t>Thus, “guided encoding” includes most traditional encoder building blocks such as closed-loop inter/intra prediction, transform, quantization and entropy coding, however it does not include motion estimation, mode decision and rate control, which are instead performed in the corresponding “motion encoding” process and then transmitted to the guided transcoder. Since</w:t>
      </w:r>
      <w:r>
        <w:t xml:space="preserve"> closed-loop </w:t>
      </w:r>
      <w:r w:rsidR="00BA5B6F">
        <w:t xml:space="preserve">guided </w:t>
      </w:r>
      <w:r>
        <w:t>encoding is performed</w:t>
      </w:r>
      <w:r w:rsidR="00BA5B6F">
        <w:t>, no drift is induced</w:t>
      </w:r>
      <w:r>
        <w:t>.</w:t>
      </w:r>
    </w:p>
    <w:p w:rsidR="00D87748" w:rsidRDefault="00D87748" w:rsidP="00CD439B">
      <w:pPr>
        <w:pStyle w:val="BodyText"/>
      </w:pPr>
      <w:r>
        <w:t xml:space="preserve">Note that </w:t>
      </w:r>
      <w:r w:rsidR="002741A6">
        <w:t xml:space="preserve">in order for the motion information </w:t>
      </w:r>
      <w:r w:rsidR="00EF6489">
        <w:t xml:space="preserve">generated in the “motion encoding” process </w:t>
      </w:r>
      <w:r w:rsidR="002741A6">
        <w:t>to match the lower quality representation</w:t>
      </w:r>
      <w:r w:rsidR="00EF6489">
        <w:t>s</w:t>
      </w:r>
      <w:r w:rsidR="002741A6">
        <w:t xml:space="preserve"> correctly</w:t>
      </w:r>
      <w:r w:rsidR="00EF6489">
        <w:t>,</w:t>
      </w:r>
      <w:r w:rsidR="002741A6">
        <w:t xml:space="preserve"> and to avoid drift, each motion encoder at the origin site and its associated guided encoder at the edge site must be operated in sync, which means that all operations including </w:t>
      </w:r>
      <w:r w:rsidR="00EF6489">
        <w:t>generation</w:t>
      </w:r>
      <w:r w:rsidR="002741A6">
        <w:t xml:space="preserve"> of the source</w:t>
      </w:r>
      <w:r w:rsidR="00EF6489">
        <w:t xml:space="preserve"> video</w:t>
      </w:r>
      <w:r w:rsidR="002741A6">
        <w:t xml:space="preserve">, </w:t>
      </w:r>
      <w:r w:rsidR="00EF6489">
        <w:t xml:space="preserve">inter/intra </w:t>
      </w:r>
      <w:r w:rsidR="002741A6">
        <w:t>prediction, transform</w:t>
      </w:r>
      <w:r w:rsidR="00EF6489">
        <w:t>,</w:t>
      </w:r>
      <w:r w:rsidR="002741A6">
        <w:t xml:space="preserve"> quantization </w:t>
      </w:r>
      <w:r w:rsidR="00EF6489">
        <w:t xml:space="preserve">and reconstruction </w:t>
      </w:r>
      <w:r w:rsidR="002741A6">
        <w:t xml:space="preserve">must be performed identically. </w:t>
      </w:r>
      <w:r w:rsidR="00EF6489">
        <w:t>For this reason</w:t>
      </w:r>
      <w:r>
        <w:t xml:space="preserve"> the reconstruction of the encoded high quality video is utilized as source for motion estimation </w:t>
      </w:r>
      <w:r w:rsidR="002741A6">
        <w:t>and inter-picture prediction</w:t>
      </w:r>
      <w:r w:rsidR="00EF6489">
        <w:t xml:space="preserve"> in the “motion encoding”</w:t>
      </w:r>
      <w:r w:rsidR="002741A6">
        <w:t xml:space="preserve"> </w:t>
      </w:r>
      <w:r>
        <w:t>for the lower quality representations</w:t>
      </w:r>
      <w:r>
        <w:rPr>
          <w:rStyle w:val="FootnoteReference"/>
        </w:rPr>
        <w:footnoteReference w:id="1"/>
      </w:r>
      <w:r>
        <w:t>.</w:t>
      </w:r>
    </w:p>
    <w:p w:rsidR="004E5602" w:rsidRDefault="004E5602" w:rsidP="004E5602">
      <w:pPr>
        <w:pStyle w:val="BodyText"/>
        <w:keepNext/>
      </w:pPr>
      <w:r>
        <w:object w:dxaOrig="7520" w:dyaOrig="4928">
          <v:shape id="_x0000_i1027" type="#_x0000_t75" style="width:376.3pt;height:246.7pt" o:ole="">
            <v:imagedata r:id="rId13" o:title=""/>
          </v:shape>
          <o:OLEObject Type="Embed" ProgID="Visio.Drawing.11" ShapeID="_x0000_i1027" DrawAspect="Content" ObjectID="_1502538716" r:id="rId14"/>
        </w:object>
      </w:r>
    </w:p>
    <w:p w:rsidR="004E5602" w:rsidRDefault="004E5602" w:rsidP="00B655BD">
      <w:pPr>
        <w:pStyle w:val="Caption"/>
        <w:keepLines/>
        <w:spacing w:before="240"/>
        <w:ind w:left="2552"/>
        <w:rPr>
          <w:highlight w:val="yellow"/>
        </w:rPr>
      </w:pPr>
      <w:bookmarkStart w:id="15" w:name="_Ref407100379"/>
      <w:r>
        <w:t xml:space="preserve">Figure </w:t>
      </w:r>
      <w:r>
        <w:fldChar w:fldCharType="begin"/>
      </w:r>
      <w:r>
        <w:instrText xml:space="preserve"> SEQ Figure \* ARABIC </w:instrText>
      </w:r>
      <w:r>
        <w:fldChar w:fldCharType="separate"/>
      </w:r>
      <w:r w:rsidR="006A3E27">
        <w:rPr>
          <w:noProof/>
        </w:rPr>
        <w:t>3</w:t>
      </w:r>
      <w:r>
        <w:fldChar w:fldCharType="end"/>
      </w:r>
      <w:bookmarkEnd w:id="15"/>
      <w:r>
        <w:t>: Guided transcoding scenario.</w:t>
      </w:r>
    </w:p>
    <w:p w:rsidR="00162BA6" w:rsidRDefault="00276EB5" w:rsidP="00CD439B">
      <w:pPr>
        <w:pStyle w:val="BodyText"/>
      </w:pPr>
      <w:r>
        <w:t>Compared to the full transcoding scenario, s</w:t>
      </w:r>
      <w:r w:rsidR="002C6788">
        <w:t xml:space="preserve">ince </w:t>
      </w:r>
      <w:r w:rsidR="0099239A">
        <w:t xml:space="preserve">determining the motion information is otherwise the heavy part of the </w:t>
      </w:r>
      <w:r>
        <w:t>transcoding</w:t>
      </w:r>
      <w:r w:rsidR="0099239A">
        <w:t xml:space="preserve"> process, the guided transcoding</w:t>
      </w:r>
      <w:r>
        <w:t xml:space="preserve"> approach</w:t>
      </w:r>
      <w:r w:rsidR="0099239A">
        <w:t xml:space="preserve"> </w:t>
      </w:r>
      <w:r w:rsidR="00C0232C">
        <w:t xml:space="preserve">“shifts” computational complexity from the edge </w:t>
      </w:r>
      <w:r>
        <w:t>to the origin</w:t>
      </w:r>
      <w:r w:rsidR="00C0232C">
        <w:t>. Consequently, the complexity at the edge is significantly reduced while it is increased at the origin</w:t>
      </w:r>
      <w:r>
        <w:t xml:space="preserve">. </w:t>
      </w:r>
      <w:r w:rsidR="00162BA6">
        <w:t>Shifting the complexity in that way can be overall beneficial in a CDN scenario since there would be a single origin node but many edge nodes, meaning that compared to full transcoding, the origin complexity increase would apply once and the edge complexity decrease would apply many times.</w:t>
      </w:r>
    </w:p>
    <w:p w:rsidR="00C916C5" w:rsidRDefault="00276EB5" w:rsidP="00CD439B">
      <w:pPr>
        <w:pStyle w:val="BodyText"/>
      </w:pPr>
      <w:r>
        <w:t>Furthermore</w:t>
      </w:r>
      <w:r w:rsidR="00C0232C">
        <w:t xml:space="preserve">, </w:t>
      </w:r>
      <w:r>
        <w:t>compared to full transcoding, additional</w:t>
      </w:r>
      <w:r w:rsidR="00C0232C">
        <w:t xml:space="preserve"> bandwidth </w:t>
      </w:r>
      <w:r>
        <w:t xml:space="preserve">is required </w:t>
      </w:r>
      <w:r w:rsidR="00C0232C">
        <w:t xml:space="preserve">for transmission of </w:t>
      </w:r>
      <w:r>
        <w:t xml:space="preserve">the </w:t>
      </w:r>
      <w:r w:rsidR="00C0232C">
        <w:t xml:space="preserve">additional motion information from the origin to the edge. </w:t>
      </w:r>
      <w:r>
        <w:t>However, s</w:t>
      </w:r>
      <w:r w:rsidR="00C0232C">
        <w:t>ince only motion information needs to be transmitted for each of the lower quality representations, the overall bandwidth requirement</w:t>
      </w:r>
      <w:r>
        <w:t xml:space="preserve"> i</w:t>
      </w:r>
      <w:r w:rsidR="00C0232C">
        <w:t>s lower than for the baseline scenario.</w:t>
      </w:r>
      <w:r w:rsidR="00C916C5">
        <w:t xml:space="preserve"> Furthermore, similar as in the full transcoding scenario, in order for the lower quality representations to provide the same quality level as the lower quality representations in the baseline scenario, slightly higher bit rates (R’’</w:t>
      </w:r>
      <w:r w:rsidR="00C916C5" w:rsidRPr="00295941">
        <w:rPr>
          <w:vertAlign w:val="subscript"/>
        </w:rPr>
        <w:t>1</w:t>
      </w:r>
      <w:r w:rsidR="00C916C5">
        <w:t>&gt;R</w:t>
      </w:r>
      <w:r w:rsidR="00C916C5" w:rsidRPr="00295941">
        <w:rPr>
          <w:vertAlign w:val="subscript"/>
        </w:rPr>
        <w:t>1</w:t>
      </w:r>
      <w:r w:rsidR="00C916C5">
        <w:t>, R’’</w:t>
      </w:r>
      <w:r w:rsidR="00C916C5" w:rsidRPr="00295941">
        <w:rPr>
          <w:vertAlign w:val="subscript"/>
        </w:rPr>
        <w:t>2</w:t>
      </w:r>
      <w:r w:rsidR="00C916C5">
        <w:t>&gt;R</w:t>
      </w:r>
      <w:r w:rsidR="00C916C5" w:rsidRPr="00295941">
        <w:rPr>
          <w:vertAlign w:val="subscript"/>
        </w:rPr>
        <w:t>2</w:t>
      </w:r>
      <w:r w:rsidR="00C916C5">
        <w:t>) are typically required due to the fact that the lower quality representations are encoded based on an already compressed video source.</w:t>
      </w:r>
    </w:p>
    <w:p w:rsidR="00C0232C" w:rsidRDefault="00C0232C" w:rsidP="00CD439B">
      <w:pPr>
        <w:pStyle w:val="BodyText"/>
      </w:pPr>
      <w:r>
        <w:lastRenderedPageBreak/>
        <w:t>Note that the guided transcoding operation could be performed “on demand”, i.e. at the</w:t>
      </w:r>
      <w:r w:rsidR="00C916C5">
        <w:t xml:space="preserve"> time when a lower quality representation is requested from the edge. In that case, assuming a pre-populated cache is associated with the edge, only the highest quality representation and the lower quality motion information would be stored. Then, when a lower quality representation is requested for the first time, the guided transcoding process could be performed for that representation, and the resulting transcoding bit stream could be stored for later usage. Alternatively, the guided transcoding could be performed for all lower quality representations at the time when the cache is pre-populated.</w:t>
      </w:r>
    </w:p>
    <w:p w:rsidR="001D0509" w:rsidRDefault="001D0509" w:rsidP="00CD439B">
      <w:pPr>
        <w:pStyle w:val="BodyText"/>
      </w:pPr>
      <w:r>
        <w:t xml:space="preserve">Further note that in a live scenario, any sort of edge transcoding (guided or unguided) will </w:t>
      </w:r>
      <w:r w:rsidR="005C6BAB">
        <w:t xml:space="preserve">likely </w:t>
      </w:r>
      <w:r>
        <w:t xml:space="preserve">introduce additional end-to-end delay. Assuming segment-based processing, the additional delay is </w:t>
      </w:r>
      <w:r w:rsidR="00880003">
        <w:t>expected</w:t>
      </w:r>
      <w:r>
        <w:t xml:space="preserve"> to correspond to </w:t>
      </w:r>
      <w:r w:rsidR="00880003">
        <w:t xml:space="preserve">at least one </w:t>
      </w:r>
      <w:r>
        <w:t xml:space="preserve">segment </w:t>
      </w:r>
      <w:r w:rsidR="00880003">
        <w:t>duration (</w:t>
      </w:r>
      <w:r>
        <w:t>caused by the need to fully receive the high quality source segment, and transcode it afterwards).</w:t>
      </w:r>
      <w:r w:rsidR="005C6BAB">
        <w:t xml:space="preserve"> Sub-segment based processing may reduce the additional delays.</w:t>
      </w:r>
    </w:p>
    <w:p w:rsidR="00C0232C" w:rsidRDefault="00276EB5" w:rsidP="00CD439B">
      <w:pPr>
        <w:pStyle w:val="BodyText"/>
      </w:pPr>
      <w:r>
        <w:t xml:space="preserve">The guided transcoding principle can be applied for any video codec. Even a mix of different video codecs could be used, i.e. some or all lower quality representations could be encoded using different video codecs than the highest quality representation. In this study, HEVC is used as video codec. </w:t>
      </w:r>
      <w:r w:rsidR="00C0232C">
        <w:t xml:space="preserve">The </w:t>
      </w:r>
      <w:r>
        <w:t>following sections</w:t>
      </w:r>
      <w:r w:rsidR="00C0232C">
        <w:t xml:space="preserve"> </w:t>
      </w:r>
      <w:r>
        <w:t>focus on evaluating</w:t>
      </w:r>
      <w:r w:rsidR="00C0232C">
        <w:t xml:space="preserve"> the reduction of bandwidth requirements between origin and edge, as well as </w:t>
      </w:r>
      <w:r>
        <w:t xml:space="preserve">on </w:t>
      </w:r>
      <w:r w:rsidR="00C0232C">
        <w:t>the computational complexity of the guided transcoding process.</w:t>
      </w:r>
    </w:p>
    <w:p w:rsidR="00D37677" w:rsidRDefault="00571ADA" w:rsidP="00D37677">
      <w:pPr>
        <w:pStyle w:val="Heading1"/>
      </w:pPr>
      <w:bookmarkStart w:id="16" w:name="_Ref407091100"/>
      <w:r>
        <w:t>Compression efficiency tests</w:t>
      </w:r>
      <w:bookmarkEnd w:id="16"/>
    </w:p>
    <w:p w:rsidR="00A02463" w:rsidRDefault="00A02463" w:rsidP="00A02463">
      <w:pPr>
        <w:pStyle w:val="Heading2"/>
      </w:pPr>
      <w:bookmarkStart w:id="17" w:name="_Ref413412925"/>
      <w:r>
        <w:t>Test settings</w:t>
      </w:r>
      <w:bookmarkEnd w:id="17"/>
    </w:p>
    <w:p w:rsidR="00992FB9" w:rsidRDefault="00A02463" w:rsidP="00C916C5">
      <w:pPr>
        <w:pStyle w:val="BodyText"/>
      </w:pPr>
      <w:r>
        <w:t>Compression efficiency tests have been performed using the HEVC reference software HM as well as a custom guided transcoding implementation based on HM and the SHVC reference software SHM.</w:t>
      </w:r>
    </w:p>
    <w:p w:rsidR="00A02463" w:rsidRDefault="00A02463" w:rsidP="00C916C5">
      <w:pPr>
        <w:pStyle w:val="BodyText"/>
      </w:pPr>
      <w:r>
        <w:t>Five 1080p test sequences from the common test set used in SHVC standardization in JCT-VC have been utilized as follows:</w:t>
      </w:r>
    </w:p>
    <w:p w:rsidR="00A02463" w:rsidRDefault="009E50C7" w:rsidP="009E50C7">
      <w:pPr>
        <w:pStyle w:val="ListBullet"/>
      </w:pPr>
      <w:r w:rsidRPr="009E50C7">
        <w:t>Kimono@24Hz</w:t>
      </w:r>
    </w:p>
    <w:p w:rsidR="009E50C7" w:rsidRDefault="009E50C7" w:rsidP="009E50C7">
      <w:pPr>
        <w:pStyle w:val="ListBullet"/>
      </w:pPr>
      <w:r w:rsidRPr="009E50C7">
        <w:t>ParkScene@24Hz</w:t>
      </w:r>
    </w:p>
    <w:p w:rsidR="009E50C7" w:rsidRDefault="009E50C7" w:rsidP="009E50C7">
      <w:pPr>
        <w:pStyle w:val="ListBullet"/>
      </w:pPr>
      <w:r w:rsidRPr="009E50C7">
        <w:t>Cactus@50Hz</w:t>
      </w:r>
    </w:p>
    <w:p w:rsidR="009E50C7" w:rsidRDefault="009E50C7" w:rsidP="009E50C7">
      <w:pPr>
        <w:pStyle w:val="ListBullet"/>
      </w:pPr>
      <w:r w:rsidRPr="009E50C7">
        <w:t>BasketBallDrive@50Hz</w:t>
      </w:r>
    </w:p>
    <w:p w:rsidR="009E50C7" w:rsidRDefault="009E50C7" w:rsidP="009E50C7">
      <w:pPr>
        <w:pStyle w:val="ListBullet"/>
      </w:pPr>
      <w:r w:rsidRPr="009E50C7">
        <w:t>BQTerrace@60Hz</w:t>
      </w:r>
    </w:p>
    <w:p w:rsidR="009E50C7" w:rsidRDefault="009E50C7" w:rsidP="00C916C5">
      <w:pPr>
        <w:pStyle w:val="BodyText"/>
      </w:pPr>
      <w:r>
        <w:t xml:space="preserve">For each sequence, four test encodings </w:t>
      </w:r>
      <w:r w:rsidR="00530AEB">
        <w:t>were</w:t>
      </w:r>
      <w:r>
        <w:t xml:space="preserve"> </w:t>
      </w:r>
      <w:r w:rsidR="00530AEB">
        <w:t>performed</w:t>
      </w:r>
      <w:r>
        <w:t xml:space="preserve"> using </w:t>
      </w:r>
      <w:r w:rsidR="00530AEB">
        <w:t xml:space="preserve">a </w:t>
      </w:r>
      <w:r>
        <w:t>random-access coding configuration based on common conditions</w:t>
      </w:r>
      <w:r w:rsidR="00530AEB">
        <w:t xml:space="preserve"> in SHVC standardization</w:t>
      </w:r>
      <w:r>
        <w:t>, with four different quantizer settings, QP = 34,30,26,22.</w:t>
      </w:r>
    </w:p>
    <w:p w:rsidR="00A02463" w:rsidRDefault="009E50C7" w:rsidP="00C916C5">
      <w:pPr>
        <w:pStyle w:val="BodyText"/>
      </w:pPr>
      <w:r>
        <w:t>For each of the test encodings, six lower quality representations were produced, resulting in a total of seven quality representations with resolution and quantizer settings as follows:</w:t>
      </w:r>
    </w:p>
    <w:p w:rsidR="009E50C7" w:rsidRDefault="009E50C7" w:rsidP="009E50C7">
      <w:pPr>
        <w:pStyle w:val="ListBullet"/>
      </w:pPr>
      <w:r>
        <w:lastRenderedPageBreak/>
        <w:t>1080p, QP</w:t>
      </w:r>
    </w:p>
    <w:p w:rsidR="009E50C7" w:rsidRDefault="009E50C7" w:rsidP="009E50C7">
      <w:pPr>
        <w:pStyle w:val="ListBullet"/>
      </w:pPr>
      <w:r>
        <w:t>720p, QP</w:t>
      </w:r>
    </w:p>
    <w:p w:rsidR="009E50C7" w:rsidRDefault="009E50C7" w:rsidP="009E50C7">
      <w:pPr>
        <w:pStyle w:val="ListBullet"/>
      </w:pPr>
      <w:r>
        <w:t>720p, QP+2</w:t>
      </w:r>
    </w:p>
    <w:p w:rsidR="009E50C7" w:rsidRDefault="009E50C7" w:rsidP="009E50C7">
      <w:pPr>
        <w:pStyle w:val="ListBullet"/>
      </w:pPr>
      <w:r>
        <w:t>540p, QP</w:t>
      </w:r>
    </w:p>
    <w:p w:rsidR="009E50C7" w:rsidRDefault="009E50C7" w:rsidP="009E50C7">
      <w:pPr>
        <w:pStyle w:val="ListBullet"/>
      </w:pPr>
      <w:r>
        <w:t>540p, QP+2</w:t>
      </w:r>
    </w:p>
    <w:p w:rsidR="009E50C7" w:rsidRDefault="009E50C7" w:rsidP="009E50C7">
      <w:pPr>
        <w:pStyle w:val="ListBullet"/>
      </w:pPr>
      <w:r>
        <w:t>360p, QP</w:t>
      </w:r>
    </w:p>
    <w:p w:rsidR="009E50C7" w:rsidRDefault="009E50C7" w:rsidP="009E50C7">
      <w:pPr>
        <w:pStyle w:val="ListBullet"/>
      </w:pPr>
      <w:r>
        <w:t>360p, QP+2</w:t>
      </w:r>
    </w:p>
    <w:p w:rsidR="00FE076D" w:rsidRDefault="009E50C7" w:rsidP="00C916C5">
      <w:pPr>
        <w:pStyle w:val="BodyText"/>
      </w:pPr>
      <w:r>
        <w:t xml:space="preserve">In order to generate the lower quality representations, </w:t>
      </w:r>
      <w:r w:rsidR="00FE076D">
        <w:t xml:space="preserve">downsampling was performed with </w:t>
      </w:r>
      <w:r w:rsidR="00530AEB">
        <w:t xml:space="preserve">a </w:t>
      </w:r>
      <w:r w:rsidR="00DB7D8F">
        <w:t>7</w:t>
      </w:r>
      <w:r w:rsidR="00FE076D">
        <w:t xml:space="preserve">-bit approximation of the </w:t>
      </w:r>
      <w:r w:rsidR="00DB7D8F">
        <w:t>8</w:t>
      </w:r>
      <w:r w:rsidR="00FE076D">
        <w:t>-bit filters coefficients in the SHM downsampling tool</w:t>
      </w:r>
      <w:r w:rsidR="00855BD3">
        <w:rPr>
          <w:rStyle w:val="FootnoteReference"/>
        </w:rPr>
        <w:footnoteReference w:id="2"/>
      </w:r>
      <w:r w:rsidR="00FE076D">
        <w:t>. The filters have 12 taps</w:t>
      </w:r>
      <w:r w:rsidR="00855BD3">
        <w:rPr>
          <w:rStyle w:val="FootnoteReference"/>
        </w:rPr>
        <w:footnoteReference w:id="3"/>
      </w:r>
      <w:r w:rsidR="00FE076D">
        <w:t>.</w:t>
      </w:r>
    </w:p>
    <w:p w:rsidR="009E50C7" w:rsidRDefault="009E50C7" w:rsidP="009E50C7">
      <w:pPr>
        <w:pStyle w:val="Heading2"/>
      </w:pPr>
      <w:bookmarkStart w:id="18" w:name="_Ref410993333"/>
      <w:r>
        <w:t>Test results</w:t>
      </w:r>
      <w:bookmarkEnd w:id="18"/>
    </w:p>
    <w:p w:rsidR="00C916C5" w:rsidRDefault="009E50C7" w:rsidP="00D37677">
      <w:pPr>
        <w:pStyle w:val="BodyText"/>
      </w:pPr>
      <w:r>
        <w:fldChar w:fldCharType="begin"/>
      </w:r>
      <w:r>
        <w:instrText xml:space="preserve"> REF _Ref407023593 \h </w:instrText>
      </w:r>
      <w:r>
        <w:fldChar w:fldCharType="separate"/>
      </w:r>
      <w:r w:rsidR="006A3E27">
        <w:t xml:space="preserve">Table </w:t>
      </w:r>
      <w:r w:rsidR="006A3E27">
        <w:rPr>
          <w:noProof/>
        </w:rPr>
        <w:t>1</w:t>
      </w:r>
      <w:r>
        <w:fldChar w:fldCharType="end"/>
      </w:r>
      <w:r>
        <w:t xml:space="preserve"> depicts the </w:t>
      </w:r>
      <w:r w:rsidR="00EE4BC0">
        <w:t xml:space="preserve">average </w:t>
      </w:r>
      <w:r>
        <w:t xml:space="preserve">bit rates for the seven different sequences after normal HEVC encoding (i.e. corresponding to </w:t>
      </w:r>
      <w:r w:rsidR="00530AEB">
        <w:t xml:space="preserve">the </w:t>
      </w:r>
      <w:r>
        <w:t>baseline scenario)</w:t>
      </w:r>
      <w:r w:rsidR="00EE4BC0">
        <w:t xml:space="preserve"> according to common standardization test conditions</w:t>
      </w:r>
      <w:r>
        <w:t>, averaged over QP=34,30,26,22 for each sequence.</w:t>
      </w:r>
    </w:p>
    <w:p w:rsidR="00EE4BC0" w:rsidRDefault="00EE4BC0" w:rsidP="00D37677">
      <w:pPr>
        <w:pStyle w:val="BodyText"/>
      </w:pPr>
      <w:r>
        <w:t xml:space="preserve">In order to obtain numbers for guided transcoding, a custom HM-based motion encoder has been utilized to generate motion information for each lower quality representation, obtaining a motion information bit rate </w:t>
      </w:r>
      <w:r w:rsidRPr="00530AEB">
        <w:rPr>
          <w:i/>
        </w:rPr>
        <w:t>R</w:t>
      </w:r>
      <w:r w:rsidR="00530AEB" w:rsidRPr="00530AEB">
        <w:rPr>
          <w:i/>
          <w:vertAlign w:val="subscript"/>
        </w:rPr>
        <w:t>i</w:t>
      </w:r>
      <w:r>
        <w:rPr>
          <w:vertAlign w:val="superscript"/>
        </w:rPr>
        <w:t>motion</w:t>
      </w:r>
      <w:r>
        <w:t xml:space="preserve"> for each test case. </w:t>
      </w:r>
      <w:r w:rsidR="00855BD3">
        <w:t xml:space="preserve">In a first experiment, the “motion encoder” used was employing HM-like RDO, optimizing the RD cost considering both motion information and transform coefficients (even though transform coefficients are not included in the bitstream), i.e. the RD cost corresponding to the resulting bitstream </w:t>
      </w:r>
      <w:r w:rsidR="00855BD3" w:rsidRPr="00B96128">
        <w:rPr>
          <w:u w:val="single"/>
        </w:rPr>
        <w:t>after</w:t>
      </w:r>
      <w:r w:rsidR="00855BD3">
        <w:t xml:space="preserve"> guided transcoding. </w:t>
      </w:r>
      <w:r>
        <w:t xml:space="preserve">The resulting bit stream has been utilized in </w:t>
      </w:r>
      <w:r w:rsidR="00855BD3">
        <w:t>the</w:t>
      </w:r>
      <w:r>
        <w:t xml:space="preserve"> guided transcoding process, obtaining a resulting transcoded bit rate</w:t>
      </w:r>
      <w:r w:rsidR="00530AEB">
        <w:t>,</w:t>
      </w:r>
      <w:r>
        <w:t xml:space="preserve"> </w:t>
      </w:r>
      <w:r w:rsidRPr="00530AEB">
        <w:rPr>
          <w:i/>
        </w:rPr>
        <w:t>R</w:t>
      </w:r>
      <w:r w:rsidR="00530AEB" w:rsidRPr="00530AEB">
        <w:rPr>
          <w:i/>
          <w:vertAlign w:val="subscript"/>
        </w:rPr>
        <w:t>i</w:t>
      </w:r>
      <w:r>
        <w:t xml:space="preserve">’’, and a PSNR </w:t>
      </w:r>
      <w:r w:rsidR="00530AEB">
        <w:t xml:space="preserve">value </w:t>
      </w:r>
      <w:r>
        <w:t>for the decoded transcoded bit stream</w:t>
      </w:r>
      <w:r w:rsidR="00530AEB">
        <w:t>,</w:t>
      </w:r>
      <w:r>
        <w:t xml:space="preserve"> PSNR’’.</w:t>
      </w:r>
    </w:p>
    <w:p w:rsidR="00EE4BC0" w:rsidRDefault="00EE4BC0" w:rsidP="00D37677">
      <w:pPr>
        <w:pStyle w:val="BodyText"/>
      </w:pPr>
      <w:r>
        <w:lastRenderedPageBreak/>
        <w:fldChar w:fldCharType="begin"/>
      </w:r>
      <w:r>
        <w:instrText xml:space="preserve"> REF _Ref407023774 \h </w:instrText>
      </w:r>
      <w:r>
        <w:fldChar w:fldCharType="separate"/>
      </w:r>
      <w:r w:rsidR="006A3E27">
        <w:t xml:space="preserve">Table </w:t>
      </w:r>
      <w:r w:rsidR="006A3E27">
        <w:rPr>
          <w:noProof/>
        </w:rPr>
        <w:t>2</w:t>
      </w:r>
      <w:r>
        <w:fldChar w:fldCharType="end"/>
      </w:r>
      <w:r>
        <w:t xml:space="preserve"> depicts the average bit rate reduction compared to normal HEVC encoding when encoding only motion information for the lower quality representations. In order to obtain the numbers, the PSNR values for the decoded transcoded bit streams</w:t>
      </w:r>
      <w:r w:rsidR="00C95D9A">
        <w:t xml:space="preserve"> (relative to the original, potentially downsampled, source video), denoted as</w:t>
      </w:r>
      <w:r>
        <w:t xml:space="preserve"> PSNR’’</w:t>
      </w:r>
      <w:r w:rsidR="00C95D9A">
        <w:t>,</w:t>
      </w:r>
      <w:r>
        <w:t xml:space="preserve"> have been obtained, and a corresponding bit rate </w:t>
      </w:r>
      <w:r w:rsidRPr="00530AEB">
        <w:rPr>
          <w:i/>
        </w:rPr>
        <w:t>R</w:t>
      </w:r>
      <w:r>
        <w:t xml:space="preserve"> has been obtained by interpolating the (</w:t>
      </w:r>
      <w:r w:rsidRPr="00530AEB">
        <w:rPr>
          <w:i/>
        </w:rPr>
        <w:t>R</w:t>
      </w:r>
      <w:r>
        <w:t>, PSNR) results from the normal HEVC encodings using a 3</w:t>
      </w:r>
      <w:r w:rsidRPr="00EE4BC0">
        <w:rPr>
          <w:vertAlign w:val="superscript"/>
        </w:rPr>
        <w:t>rd</w:t>
      </w:r>
      <w:r>
        <w:t xml:space="preserve"> order polynomial interpolation and matching the PSNR value. Then with </w:t>
      </w:r>
      <w:r w:rsidRPr="00530AEB">
        <w:rPr>
          <w:i/>
        </w:rPr>
        <w:t>R</w:t>
      </w:r>
      <w:r w:rsidR="00530AEB" w:rsidRPr="00530AEB">
        <w:rPr>
          <w:i/>
          <w:vertAlign w:val="subscript"/>
        </w:rPr>
        <w:t>i</w:t>
      </w:r>
      <w:r>
        <w:rPr>
          <w:vertAlign w:val="superscript"/>
        </w:rPr>
        <w:t>motion</w:t>
      </w:r>
      <w:r>
        <w:t xml:space="preserve"> the bit rate of the motion information bit stream, the bit rate reduction </w:t>
      </w:r>
      <w:r w:rsidR="00942026">
        <w:t xml:space="preserve">for each representation </w:t>
      </w:r>
      <w:r>
        <w:t>has been determined as (</w:t>
      </w:r>
      <w:r w:rsidRPr="00530AEB">
        <w:rPr>
          <w:i/>
        </w:rPr>
        <w:t>R</w:t>
      </w:r>
      <w:r w:rsidR="00530AEB" w:rsidRPr="00530AEB">
        <w:rPr>
          <w:i/>
          <w:vertAlign w:val="subscript"/>
        </w:rPr>
        <w:t>i</w:t>
      </w:r>
      <w:r>
        <w:t>-</w:t>
      </w:r>
      <w:r w:rsidRPr="00530AEB">
        <w:rPr>
          <w:i/>
        </w:rPr>
        <w:t>R</w:t>
      </w:r>
      <w:r w:rsidR="00530AEB" w:rsidRPr="00530AEB">
        <w:rPr>
          <w:i/>
          <w:vertAlign w:val="subscript"/>
        </w:rPr>
        <w:t>i</w:t>
      </w:r>
      <w:r>
        <w:rPr>
          <w:vertAlign w:val="superscript"/>
        </w:rPr>
        <w:t>motion</w:t>
      </w:r>
      <w:r>
        <w:t>)/</w:t>
      </w:r>
      <w:r w:rsidRPr="00530AEB">
        <w:rPr>
          <w:i/>
        </w:rPr>
        <w:t>R</w:t>
      </w:r>
      <w:r w:rsidR="00530AEB" w:rsidRPr="00530AEB">
        <w:rPr>
          <w:i/>
          <w:vertAlign w:val="subscript"/>
        </w:rPr>
        <w:t>i</w:t>
      </w:r>
      <w:r w:rsidR="00334B4A">
        <w:t xml:space="preserve">. </w:t>
      </w:r>
      <w:r w:rsidR="00942026">
        <w:t>As can be seen</w:t>
      </w:r>
      <w:r w:rsidR="00334B4A">
        <w:t xml:space="preserve"> from the table</w:t>
      </w:r>
      <w:r w:rsidR="00942026">
        <w:t xml:space="preserve">, the amount of bit rate spent on the motion information is around 50% of the corresponding full HEVC bit stream. The total bit rate reduction depicted in the table </w:t>
      </w:r>
      <w:r w:rsidR="00530AEB">
        <w:t>is determined as</w:t>
      </w:r>
      <w:r w:rsidR="00942026">
        <w:t xml:space="preserve"> (</w:t>
      </w:r>
      <w:r w:rsidR="00942026" w:rsidRPr="00530AEB">
        <w:rPr>
          <w:i/>
        </w:rPr>
        <w:t>R</w:t>
      </w:r>
      <w:r w:rsidR="00942026" w:rsidRPr="00942026">
        <w:rPr>
          <w:vertAlign w:val="superscript"/>
        </w:rPr>
        <w:t>HEVC</w:t>
      </w:r>
      <w:r w:rsidR="00942026">
        <w:t>-</w:t>
      </w:r>
      <w:r w:rsidR="00942026" w:rsidRPr="00530AEB">
        <w:rPr>
          <w:i/>
        </w:rPr>
        <w:t>R</w:t>
      </w:r>
      <w:r w:rsidR="00942026">
        <w:rPr>
          <w:vertAlign w:val="superscript"/>
        </w:rPr>
        <w:t>GT</w:t>
      </w:r>
      <w:r w:rsidR="00942026">
        <w:t>)/</w:t>
      </w:r>
      <w:r w:rsidR="00942026" w:rsidRPr="00530AEB">
        <w:rPr>
          <w:i/>
        </w:rPr>
        <w:t>R</w:t>
      </w:r>
      <w:r w:rsidR="00942026">
        <w:rPr>
          <w:vertAlign w:val="superscript"/>
        </w:rPr>
        <w:t>HEVC</w:t>
      </w:r>
      <w:r w:rsidR="00942026">
        <w:t xml:space="preserve">, where </w:t>
      </w:r>
      <w:r w:rsidR="00942026" w:rsidRPr="00530AEB">
        <w:rPr>
          <w:i/>
        </w:rPr>
        <w:t>R</w:t>
      </w:r>
      <w:r w:rsidR="00942026" w:rsidRPr="00942026">
        <w:rPr>
          <w:vertAlign w:val="superscript"/>
        </w:rPr>
        <w:t>HEVC</w:t>
      </w:r>
      <w:r w:rsidR="00942026">
        <w:t xml:space="preserve"> corresponds on the total bit rate required for transmitting all representations in the baseline scenario, and </w:t>
      </w:r>
      <w:r w:rsidR="00942026" w:rsidRPr="00530AEB">
        <w:rPr>
          <w:i/>
        </w:rPr>
        <w:t>R</w:t>
      </w:r>
      <w:r w:rsidR="00942026">
        <w:rPr>
          <w:vertAlign w:val="superscript"/>
        </w:rPr>
        <w:t>GT</w:t>
      </w:r>
      <w:r w:rsidR="00942026">
        <w:t xml:space="preserve"> corresponds to the total bit rate required for transmitting the highest quality representation and the motion information for all lower quality representations in the guided transcoding scenario. The average </w:t>
      </w:r>
      <w:r w:rsidR="00992FB9">
        <w:t xml:space="preserve">total </w:t>
      </w:r>
      <w:r w:rsidR="00942026">
        <w:t xml:space="preserve">bit rate reduction is </w:t>
      </w:r>
      <w:r w:rsidR="004260B6">
        <w:t>32</w:t>
      </w:r>
      <w:r w:rsidR="00942026">
        <w:t>.</w:t>
      </w:r>
      <w:r w:rsidR="004260B6">
        <w:t>6</w:t>
      </w:r>
      <w:r w:rsidR="00942026">
        <w:t>%</w:t>
      </w:r>
      <w:r w:rsidR="00992FB9">
        <w:rPr>
          <w:rStyle w:val="FootnoteReference"/>
        </w:rPr>
        <w:footnoteReference w:id="4"/>
      </w:r>
      <w:r w:rsidR="00942026">
        <w:t>.</w:t>
      </w:r>
    </w:p>
    <w:p w:rsidR="00334B4A" w:rsidRDefault="00E25133" w:rsidP="00D37677">
      <w:pPr>
        <w:pStyle w:val="BodyText"/>
      </w:pPr>
      <w:r>
        <w:fldChar w:fldCharType="begin"/>
      </w:r>
      <w:r>
        <w:instrText xml:space="preserve"> REF _Ref407023774 \h </w:instrText>
      </w:r>
      <w:r>
        <w:fldChar w:fldCharType="separate"/>
      </w:r>
      <w:r w:rsidR="006A3E27">
        <w:t xml:space="preserve">Table </w:t>
      </w:r>
      <w:r w:rsidR="006A3E27">
        <w:rPr>
          <w:noProof/>
        </w:rPr>
        <w:t>2</w:t>
      </w:r>
      <w:r>
        <w:fldChar w:fldCharType="end"/>
      </w:r>
      <w:r>
        <w:t xml:space="preserve"> </w:t>
      </w:r>
      <w:r w:rsidR="00334B4A">
        <w:t>also depicts the theoretical maximum bit rate reduction, which is 61.</w:t>
      </w:r>
      <w:r w:rsidR="004260B6">
        <w:t>8</w:t>
      </w:r>
      <w:r w:rsidR="00334B4A">
        <w:t>% on average. That number corresponds to the case where no side information is sent from the origin to the edge, i.e. only the highest quality representation is transmitted, which corresponds to the full transcoding scenario in Section </w:t>
      </w:r>
      <w:r w:rsidR="00530AEB">
        <w:fldChar w:fldCharType="begin"/>
      </w:r>
      <w:r w:rsidR="00530AEB">
        <w:instrText xml:space="preserve"> REF _Ref407106697 \r \h </w:instrText>
      </w:r>
      <w:r w:rsidR="00530AEB">
        <w:fldChar w:fldCharType="separate"/>
      </w:r>
      <w:r w:rsidR="006A3E27">
        <w:t>1</w:t>
      </w:r>
      <w:r w:rsidR="00530AEB">
        <w:fldChar w:fldCharType="end"/>
      </w:r>
      <w:r w:rsidR="00334B4A">
        <w:t>.</w:t>
      </w:r>
    </w:p>
    <w:p w:rsidR="00942026" w:rsidRDefault="00942026" w:rsidP="00D37677">
      <w:pPr>
        <w:pStyle w:val="BodyText"/>
      </w:pPr>
      <w:r>
        <w:fldChar w:fldCharType="begin"/>
      </w:r>
      <w:r>
        <w:instrText xml:space="preserve"> REF _Ref407024702 \h </w:instrText>
      </w:r>
      <w:r>
        <w:fldChar w:fldCharType="separate"/>
      </w:r>
      <w:r w:rsidR="006A3E27">
        <w:t xml:space="preserve">Table </w:t>
      </w:r>
      <w:r w:rsidR="006A3E27">
        <w:rPr>
          <w:noProof/>
        </w:rPr>
        <w:t>3</w:t>
      </w:r>
      <w:r>
        <w:fldChar w:fldCharType="end"/>
      </w:r>
      <w:r>
        <w:t xml:space="preserve"> depicts the bit rate overhead required for the lower quality representations after transcoding, compared to normal HEVC encoding. The numbers are obtained by comparing the bit rates </w:t>
      </w:r>
      <w:r w:rsidRPr="00530AEB">
        <w:rPr>
          <w:i/>
        </w:rPr>
        <w:t>R</w:t>
      </w:r>
      <w:r w:rsidR="00530AEB" w:rsidRPr="00530AEB">
        <w:rPr>
          <w:i/>
          <w:vertAlign w:val="subscript"/>
        </w:rPr>
        <w:t>i</w:t>
      </w:r>
      <w:r>
        <w:t xml:space="preserve">’’ after guided transcoding, and the PSNR’’ after decoding the transcoded video, and determining a corresponding bit rate </w:t>
      </w:r>
      <w:r w:rsidRPr="00530AEB">
        <w:rPr>
          <w:i/>
        </w:rPr>
        <w:t>R</w:t>
      </w:r>
      <w:r>
        <w:t xml:space="preserve"> for normal HEVC encoding for the same PSNR value, using interpolation in the same way as above.</w:t>
      </w:r>
      <w:r w:rsidR="00C95D9A">
        <w:t xml:space="preserve"> The average </w:t>
      </w:r>
      <w:r w:rsidR="00530AEB">
        <w:t xml:space="preserve">bit rate </w:t>
      </w:r>
      <w:r w:rsidR="00C95D9A">
        <w:t xml:space="preserve">overhead </w:t>
      </w:r>
      <w:r w:rsidR="00530AEB">
        <w:t xml:space="preserve">for the transcoded representations </w:t>
      </w:r>
      <w:r w:rsidR="00C95D9A">
        <w:t xml:space="preserve">is </w:t>
      </w:r>
      <w:r w:rsidR="004260B6">
        <w:t>8</w:t>
      </w:r>
      <w:r w:rsidR="00F93F14">
        <w:t>.0</w:t>
      </w:r>
      <w:r w:rsidR="00C95D9A">
        <w:t>%.</w:t>
      </w:r>
    </w:p>
    <w:p w:rsidR="00066087" w:rsidRDefault="00C95D9A" w:rsidP="00D37677">
      <w:pPr>
        <w:pStyle w:val="BodyText"/>
      </w:pPr>
      <w:r>
        <w:lastRenderedPageBreak/>
        <w:t xml:space="preserve">The reason for the overhead associated with the transcoded video is twofold. Firstly, the lower quality representations are encoded based on an already compressed video source. Secondly, according to test conditions in </w:t>
      </w:r>
      <w:r w:rsidR="00E25133">
        <w:t xml:space="preserve">SHVC </w:t>
      </w:r>
      <w:r>
        <w:t>standardization, the normal HEVC encoding</w:t>
      </w:r>
      <w:r w:rsidR="00E25133">
        <w:t>s</w:t>
      </w:r>
      <w:r>
        <w:t xml:space="preserve"> are made using RDOQ</w:t>
      </w:r>
      <w:r w:rsidR="00BB456C">
        <w:t xml:space="preserve"> (Rate </w:t>
      </w:r>
      <w:r w:rsidR="00066087">
        <w:t>Distortion</w:t>
      </w:r>
      <w:r w:rsidR="00BB456C">
        <w:t xml:space="preserve"> Optimized Quantization)</w:t>
      </w:r>
      <w:r w:rsidR="00066087">
        <w:t>, however</w:t>
      </w:r>
      <w:r>
        <w:t xml:space="preserve"> </w:t>
      </w:r>
      <w:r w:rsidR="00400EC9">
        <w:t xml:space="preserve">RDOQ </w:t>
      </w:r>
      <w:r w:rsidR="00D275D8">
        <w:t>is</w:t>
      </w:r>
      <w:r w:rsidR="00400EC9">
        <w:t xml:space="preserve"> turned off for </w:t>
      </w:r>
      <w:r w:rsidR="00066087">
        <w:t>the motion</w:t>
      </w:r>
      <w:r w:rsidR="00400EC9">
        <w:t xml:space="preserve"> encoding</w:t>
      </w:r>
      <w:r w:rsidR="00066087">
        <w:t xml:space="preserve"> in the guided transcoding experiments in order</w:t>
      </w:r>
      <w:r w:rsidR="00400EC9">
        <w:t xml:space="preserve"> to keep the complexity of </w:t>
      </w:r>
      <w:r w:rsidR="00066087">
        <w:t xml:space="preserve">the </w:t>
      </w:r>
      <w:r w:rsidR="00400EC9">
        <w:t xml:space="preserve">guided transcoding </w:t>
      </w:r>
      <w:r w:rsidR="00066087">
        <w:t>process low</w:t>
      </w:r>
      <w:r w:rsidR="00D275D8">
        <w:rPr>
          <w:rStyle w:val="FootnoteReference"/>
        </w:rPr>
        <w:footnoteReference w:id="5"/>
      </w:r>
      <w:r w:rsidR="00400EC9">
        <w:t>.</w:t>
      </w:r>
      <w:r w:rsidR="0072708F">
        <w:t xml:space="preserve"> The impact of re-encoding compressed content is </w:t>
      </w:r>
      <w:r w:rsidR="005E7540">
        <w:t xml:space="preserve">going down as the difference between source and target quality increases. This is reflected by the results in </w:t>
      </w:r>
      <w:r w:rsidR="005E7540">
        <w:fldChar w:fldCharType="begin"/>
      </w:r>
      <w:r w:rsidR="005E7540">
        <w:instrText xml:space="preserve"> REF _Ref407024702 \h </w:instrText>
      </w:r>
      <w:r w:rsidR="005E7540">
        <w:fldChar w:fldCharType="separate"/>
      </w:r>
      <w:r w:rsidR="005E7540">
        <w:t xml:space="preserve">Table </w:t>
      </w:r>
      <w:r w:rsidR="005E7540">
        <w:rPr>
          <w:noProof/>
        </w:rPr>
        <w:t>3</w:t>
      </w:r>
      <w:r w:rsidR="005E7540">
        <w:fldChar w:fldCharType="end"/>
      </w:r>
      <w:r w:rsidR="005E7540">
        <w:t>, where</w:t>
      </w:r>
      <w:r w:rsidR="0072708F">
        <w:t xml:space="preserve"> the overhead goes down as the quality of the target video goes down, i.e. the overhead is 10.6%, 8.0% and 5.5% on average for 720p, 540p, and 360p, respectively. The impact of RDOQ, based on results not shown in this report, is expected to be in the range of few percent (up to </w:t>
      </w:r>
      <w:r w:rsidR="005E7540">
        <w:t xml:space="preserve">around </w:t>
      </w:r>
      <w:r w:rsidR="0072708F">
        <w:t>4</w:t>
      </w:r>
      <w:r w:rsidR="005E7540">
        <w:t>-5</w:t>
      </w:r>
      <w:r w:rsidR="0072708F">
        <w:t>%).</w:t>
      </w:r>
    </w:p>
    <w:p w:rsidR="005E7540" w:rsidRPr="00942026" w:rsidRDefault="00066087" w:rsidP="00D37677">
      <w:pPr>
        <w:pStyle w:val="BodyText"/>
      </w:pPr>
      <w:r>
        <w:t xml:space="preserve">In a second experiment, the RD cost function in the RDO of the motion encoders was modified to consider both, the RD cost after guided transcoding and the bit rate cost for transmission of motion information from origin to edge. Specifically, a new cost function </w:t>
      </w:r>
      <w:r w:rsidRPr="00154B59">
        <w:rPr>
          <w:i/>
        </w:rPr>
        <w:t>D</w:t>
      </w:r>
      <w:r>
        <w:t>+</w:t>
      </w:r>
      <w:r>
        <w:rPr>
          <w:rFonts w:cs="Arial"/>
        </w:rPr>
        <w:t>λ</w:t>
      </w:r>
      <w:r w:rsidRPr="00154B59">
        <w:rPr>
          <w:rFonts w:cs="Arial"/>
          <w:vertAlign w:val="subscript"/>
        </w:rPr>
        <w:t>1</w:t>
      </w:r>
      <w:r w:rsidRPr="00154B59">
        <w:rPr>
          <w:rFonts w:cs="Arial"/>
          <w:i/>
        </w:rPr>
        <w:t>R</w:t>
      </w:r>
      <w:r>
        <w:rPr>
          <w:rFonts w:cs="Arial"/>
        </w:rPr>
        <w:t>’’+</w:t>
      </w:r>
      <w:r w:rsidRPr="00560EF9">
        <w:rPr>
          <w:rFonts w:cs="Arial"/>
        </w:rPr>
        <w:t xml:space="preserve"> </w:t>
      </w:r>
      <w:r>
        <w:rPr>
          <w:rFonts w:cs="Arial"/>
        </w:rPr>
        <w:t>λ</w:t>
      </w:r>
      <w:r w:rsidRPr="00154B59">
        <w:rPr>
          <w:rFonts w:cs="Arial"/>
          <w:vertAlign w:val="subscript"/>
        </w:rPr>
        <w:t>2</w:t>
      </w:r>
      <w:r w:rsidRPr="00154B59">
        <w:rPr>
          <w:rFonts w:cs="Arial"/>
          <w:i/>
        </w:rPr>
        <w:t>R</w:t>
      </w:r>
      <w:r w:rsidRPr="00154B59">
        <w:rPr>
          <w:rFonts w:cs="Arial"/>
          <w:vertAlign w:val="superscript"/>
        </w:rPr>
        <w:t>motion</w:t>
      </w:r>
      <w:r>
        <w:rPr>
          <w:rFonts w:cs="Arial"/>
        </w:rPr>
        <w:t xml:space="preserve"> was employed, where </w:t>
      </w:r>
      <w:r w:rsidRPr="00154B59">
        <w:rPr>
          <w:i/>
        </w:rPr>
        <w:t>D</w:t>
      </w:r>
      <w:r>
        <w:t>+</w:t>
      </w:r>
      <w:r>
        <w:rPr>
          <w:rFonts w:cs="Arial"/>
        </w:rPr>
        <w:t>λ</w:t>
      </w:r>
      <w:r w:rsidRPr="00154B59">
        <w:rPr>
          <w:rFonts w:cs="Arial"/>
          <w:vertAlign w:val="subscript"/>
        </w:rPr>
        <w:t>1</w:t>
      </w:r>
      <w:r w:rsidRPr="00154B59">
        <w:rPr>
          <w:rFonts w:cs="Arial"/>
          <w:i/>
        </w:rPr>
        <w:t>R</w:t>
      </w:r>
      <w:r>
        <w:rPr>
          <w:rFonts w:cs="Arial"/>
        </w:rPr>
        <w:t xml:space="preserve">’’corresponds to the cost function used in the first experiment (with </w:t>
      </w:r>
      <w:r w:rsidRPr="00154B59">
        <w:rPr>
          <w:rFonts w:cs="Arial"/>
          <w:i/>
        </w:rPr>
        <w:t>D</w:t>
      </w:r>
      <w:r>
        <w:rPr>
          <w:rFonts w:cs="Arial"/>
        </w:rPr>
        <w:t xml:space="preserve"> the distortion, </w:t>
      </w:r>
      <w:r w:rsidRPr="00154B59">
        <w:rPr>
          <w:rFonts w:cs="Arial"/>
          <w:i/>
        </w:rPr>
        <w:t>R</w:t>
      </w:r>
      <w:r>
        <w:rPr>
          <w:rFonts w:cs="Arial"/>
        </w:rPr>
        <w:t>’’ the bit rate after transcoding, including both motion information and transform coefficients, and λ</w:t>
      </w:r>
      <w:r w:rsidRPr="00154B59">
        <w:rPr>
          <w:rFonts w:cs="Arial"/>
          <w:vertAlign w:val="subscript"/>
        </w:rPr>
        <w:t>1</w:t>
      </w:r>
      <w:r>
        <w:rPr>
          <w:rFonts w:cs="Arial"/>
          <w:vertAlign w:val="subscript"/>
        </w:rPr>
        <w:t xml:space="preserve"> </w:t>
      </w:r>
      <w:r>
        <w:rPr>
          <w:rFonts w:cs="Arial"/>
        </w:rPr>
        <w:t xml:space="preserve">the Lagrangian parameter), </w:t>
      </w:r>
      <w:r w:rsidRPr="00154B59">
        <w:rPr>
          <w:rFonts w:cs="Arial"/>
          <w:i/>
        </w:rPr>
        <w:t>R</w:t>
      </w:r>
      <w:r w:rsidRPr="00154B59">
        <w:rPr>
          <w:rFonts w:cs="Arial"/>
          <w:vertAlign w:val="superscript"/>
        </w:rPr>
        <w:t>motion</w:t>
      </w:r>
      <w:r>
        <w:rPr>
          <w:rFonts w:cs="Arial"/>
        </w:rPr>
        <w:t xml:space="preserve"> the bit rate for the motion information only, and λ</w:t>
      </w:r>
      <w:r w:rsidRPr="00154B59">
        <w:rPr>
          <w:rFonts w:cs="Arial"/>
          <w:vertAlign w:val="subscript"/>
        </w:rPr>
        <w:t>2</w:t>
      </w:r>
      <w:r>
        <w:rPr>
          <w:rFonts w:cs="Arial"/>
        </w:rPr>
        <w:t>=λ</w:t>
      </w:r>
      <w:r>
        <w:rPr>
          <w:rFonts w:cs="Arial"/>
          <w:vertAlign w:val="subscript"/>
        </w:rPr>
        <w:t>1</w:t>
      </w:r>
      <w:r>
        <w:rPr>
          <w:rFonts w:cs="Arial"/>
        </w:rPr>
        <w:t xml:space="preserve">/2. Goal of the approach is to increase the bit rate savings for the transmission from origin to edge at the cost of slight additional </w:t>
      </w:r>
      <w:r w:rsidRPr="00821BE0">
        <w:rPr>
          <w:rFonts w:cs="Arial"/>
        </w:rPr>
        <w:t>bit rate overhead required for the lower quality representations after transcoding</w:t>
      </w:r>
      <w:r>
        <w:rPr>
          <w:rFonts w:cs="Arial"/>
        </w:rPr>
        <w:t>. λ</w:t>
      </w:r>
      <w:r w:rsidRPr="00154B59">
        <w:rPr>
          <w:rFonts w:cs="Arial"/>
          <w:vertAlign w:val="subscript"/>
        </w:rPr>
        <w:t>2</w:t>
      </w:r>
      <w:r>
        <w:rPr>
          <w:rFonts w:cs="Arial"/>
        </w:rPr>
        <w:t>=λ</w:t>
      </w:r>
      <w:r>
        <w:rPr>
          <w:rFonts w:cs="Arial"/>
          <w:vertAlign w:val="subscript"/>
        </w:rPr>
        <w:t>1</w:t>
      </w:r>
      <w:r>
        <w:rPr>
          <w:rFonts w:cs="Arial"/>
        </w:rPr>
        <w:t xml:space="preserve">/2 was experimentally found to provide a reasonable trade-off. </w:t>
      </w:r>
      <w:r>
        <w:fldChar w:fldCharType="begin"/>
      </w:r>
      <w:r>
        <w:instrText xml:space="preserve"> REF _Ref408494594 \h </w:instrText>
      </w:r>
      <w:r>
        <w:fldChar w:fldCharType="separate"/>
      </w:r>
      <w:r w:rsidR="006A3E27">
        <w:t xml:space="preserve">Table </w:t>
      </w:r>
      <w:r w:rsidR="006A3E27">
        <w:rPr>
          <w:noProof/>
        </w:rPr>
        <w:t>4</w:t>
      </w:r>
      <w:r>
        <w:fldChar w:fldCharType="end"/>
      </w:r>
      <w:r>
        <w:t xml:space="preserve"> and </w:t>
      </w:r>
      <w:r>
        <w:fldChar w:fldCharType="begin"/>
      </w:r>
      <w:r>
        <w:instrText xml:space="preserve"> REF _Ref408494609 \h </w:instrText>
      </w:r>
      <w:r>
        <w:fldChar w:fldCharType="separate"/>
      </w:r>
      <w:r w:rsidR="006A3E27">
        <w:t xml:space="preserve">Table </w:t>
      </w:r>
      <w:r w:rsidR="006A3E27">
        <w:rPr>
          <w:noProof/>
        </w:rPr>
        <w:t>5</w:t>
      </w:r>
      <w:r>
        <w:fldChar w:fldCharType="end"/>
      </w:r>
      <w:r>
        <w:t xml:space="preserve"> depict results for origin-to-edge savings and lower quality representation overhead, respectively. The average total bit rate reduction is </w:t>
      </w:r>
      <w:r w:rsidR="004260B6">
        <w:t>37</w:t>
      </w:r>
      <w:r>
        <w:t>.</w:t>
      </w:r>
      <w:r w:rsidR="004260B6">
        <w:t>0</w:t>
      </w:r>
      <w:r>
        <w:t xml:space="preserve">% (up from </w:t>
      </w:r>
      <w:r w:rsidR="004260B6">
        <w:t>32</w:t>
      </w:r>
      <w:r>
        <w:t>.</w:t>
      </w:r>
      <w:r w:rsidR="004260B6">
        <w:t>6</w:t>
      </w:r>
      <w:r>
        <w:t xml:space="preserve">% in </w:t>
      </w:r>
      <w:r>
        <w:fldChar w:fldCharType="begin"/>
      </w:r>
      <w:r>
        <w:instrText xml:space="preserve"> REF _Ref407023774 \h </w:instrText>
      </w:r>
      <w:r>
        <w:fldChar w:fldCharType="separate"/>
      </w:r>
      <w:r w:rsidR="006A3E27">
        <w:t xml:space="preserve">Table </w:t>
      </w:r>
      <w:r w:rsidR="006A3E27">
        <w:rPr>
          <w:noProof/>
        </w:rPr>
        <w:t>2</w:t>
      </w:r>
      <w:r>
        <w:fldChar w:fldCharType="end"/>
      </w:r>
      <w:r>
        <w:t xml:space="preserve">) and the average bit rate overhead for the transcoded representations is </w:t>
      </w:r>
      <w:r w:rsidR="004260B6">
        <w:t>9</w:t>
      </w:r>
      <w:r>
        <w:t>.</w:t>
      </w:r>
      <w:r w:rsidR="004260B6">
        <w:t>0</w:t>
      </w:r>
      <w:r>
        <w:t xml:space="preserve">% (up from </w:t>
      </w:r>
      <w:r w:rsidR="004260B6">
        <w:t>8</w:t>
      </w:r>
      <w:r>
        <w:t>.</w:t>
      </w:r>
      <w:r w:rsidR="00F93F14">
        <w:t>0</w:t>
      </w:r>
      <w:r>
        <w:t xml:space="preserve">% in </w:t>
      </w:r>
      <w:r>
        <w:fldChar w:fldCharType="begin"/>
      </w:r>
      <w:r>
        <w:instrText xml:space="preserve"> REF _Ref407024702 \h </w:instrText>
      </w:r>
      <w:r>
        <w:fldChar w:fldCharType="separate"/>
      </w:r>
      <w:r w:rsidR="006A3E27">
        <w:t xml:space="preserve">Table </w:t>
      </w:r>
      <w:r w:rsidR="006A3E27">
        <w:rPr>
          <w:noProof/>
        </w:rPr>
        <w:t>3</w:t>
      </w:r>
      <w:r>
        <w:fldChar w:fldCharType="end"/>
      </w:r>
      <w:r>
        <w:t>).</w:t>
      </w:r>
      <w:r w:rsidR="005E7540">
        <w:t xml:space="preserve"> Again, in </w:t>
      </w:r>
      <w:r w:rsidR="005E7540">
        <w:fldChar w:fldCharType="begin"/>
      </w:r>
      <w:r w:rsidR="005E7540">
        <w:instrText xml:space="preserve"> REF _Ref408494609 \h </w:instrText>
      </w:r>
      <w:r w:rsidR="005E7540">
        <w:fldChar w:fldCharType="separate"/>
      </w:r>
      <w:r w:rsidR="005E7540">
        <w:t xml:space="preserve">Table </w:t>
      </w:r>
      <w:r w:rsidR="005E7540">
        <w:rPr>
          <w:noProof/>
        </w:rPr>
        <w:t>5</w:t>
      </w:r>
      <w:r w:rsidR="005E7540">
        <w:fldChar w:fldCharType="end"/>
      </w:r>
      <w:r w:rsidR="005E7540">
        <w:t>, it can be noted that the overhead goes down as the quality of the target video goes down, i.e. the overhead is 11.5%, 8.9% and 6.5% on average for 720p, 540p, and 360p, respectively.</w:t>
      </w:r>
    </w:p>
    <w:p w:rsidR="00130568" w:rsidRDefault="004C353B" w:rsidP="00066087">
      <w:pPr>
        <w:pStyle w:val="Caption"/>
        <w:keepNext/>
        <w:keepLines/>
        <w:spacing w:before="360"/>
        <w:ind w:left="2552"/>
      </w:pPr>
      <w:bookmarkStart w:id="19" w:name="_Ref407023593"/>
      <w:r>
        <w:lastRenderedPageBreak/>
        <w:t xml:space="preserve">Table </w:t>
      </w:r>
      <w:r>
        <w:fldChar w:fldCharType="begin"/>
      </w:r>
      <w:r>
        <w:instrText xml:space="preserve"> SEQ Table \* ARABIC </w:instrText>
      </w:r>
      <w:r>
        <w:fldChar w:fldCharType="separate"/>
      </w:r>
      <w:r w:rsidR="004C1F83">
        <w:rPr>
          <w:noProof/>
        </w:rPr>
        <w:t>1</w:t>
      </w:r>
      <w:r>
        <w:fldChar w:fldCharType="end"/>
      </w:r>
      <w:bookmarkEnd w:id="19"/>
      <w:r w:rsidR="00A02463">
        <w:t>:</w:t>
      </w:r>
      <w:r w:rsidR="005A7219">
        <w:t xml:space="preserve"> Average bitrates </w:t>
      </w:r>
      <w:r w:rsidR="009E50C7">
        <w:t xml:space="preserve">[kbps] </w:t>
      </w:r>
      <w:r w:rsidR="005A7219">
        <w:t>for HEVC</w:t>
      </w:r>
      <w:r w:rsidR="00BD0518">
        <w:t xml:space="preserve"> encoding at QP 22, 26, 30, 34</w:t>
      </w:r>
      <w:r w:rsidR="00A02463">
        <w:t>.</w:t>
      </w:r>
    </w:p>
    <w:tbl>
      <w:tblPr>
        <w:tblStyle w:val="TableGrid"/>
        <w:tblW w:w="0" w:type="auto"/>
        <w:tblInd w:w="2552" w:type="dxa"/>
        <w:tblLook w:val="04A0" w:firstRow="1" w:lastRow="0" w:firstColumn="1" w:lastColumn="0" w:noHBand="0" w:noVBand="1"/>
      </w:tblPr>
      <w:tblGrid>
        <w:gridCol w:w="1498"/>
        <w:gridCol w:w="881"/>
        <w:gridCol w:w="850"/>
        <w:gridCol w:w="663"/>
        <w:gridCol w:w="850"/>
        <w:gridCol w:w="663"/>
        <w:gridCol w:w="701"/>
        <w:gridCol w:w="773"/>
      </w:tblGrid>
      <w:tr w:rsidR="005A7219" w:rsidTr="00D76C66">
        <w:tc>
          <w:tcPr>
            <w:tcW w:w="1498" w:type="dxa"/>
          </w:tcPr>
          <w:p w:rsidR="005A7219" w:rsidRPr="00AD01CE" w:rsidRDefault="005A7219" w:rsidP="005C0CA5">
            <w:pPr>
              <w:pStyle w:val="BodyText"/>
              <w:keepNext/>
              <w:ind w:left="0"/>
              <w:rPr>
                <w:sz w:val="16"/>
                <w:szCs w:val="16"/>
              </w:rPr>
            </w:pPr>
            <w:r w:rsidRPr="00AD01CE">
              <w:rPr>
                <w:sz w:val="16"/>
                <w:szCs w:val="16"/>
              </w:rPr>
              <w:t>Sequence</w:t>
            </w:r>
            <w:r w:rsidR="009E50C7">
              <w:rPr>
                <w:sz w:val="16"/>
                <w:szCs w:val="16"/>
              </w:rPr>
              <w:t xml:space="preserve"> and quantizer setting</w:t>
            </w:r>
          </w:p>
        </w:tc>
        <w:tc>
          <w:tcPr>
            <w:tcW w:w="881" w:type="dxa"/>
          </w:tcPr>
          <w:p w:rsidR="005A7219" w:rsidRDefault="005A7219" w:rsidP="005C0CA5">
            <w:pPr>
              <w:pStyle w:val="BodyText"/>
              <w:keepNext/>
              <w:ind w:left="0"/>
              <w:rPr>
                <w:sz w:val="16"/>
                <w:szCs w:val="16"/>
              </w:rPr>
            </w:pPr>
            <w:r w:rsidRPr="00AD01CE">
              <w:rPr>
                <w:sz w:val="16"/>
                <w:szCs w:val="16"/>
              </w:rPr>
              <w:t>1080p</w:t>
            </w:r>
          </w:p>
          <w:p w:rsidR="009E50C7" w:rsidRPr="00AD01CE" w:rsidRDefault="009E50C7" w:rsidP="005C0CA5">
            <w:pPr>
              <w:pStyle w:val="BodyText"/>
              <w:keepNext/>
              <w:ind w:left="0"/>
              <w:rPr>
                <w:sz w:val="16"/>
                <w:szCs w:val="16"/>
              </w:rPr>
            </w:pPr>
            <w:r>
              <w:rPr>
                <w:sz w:val="16"/>
                <w:szCs w:val="16"/>
              </w:rPr>
              <w:t>QP</w:t>
            </w:r>
          </w:p>
        </w:tc>
        <w:tc>
          <w:tcPr>
            <w:tcW w:w="850" w:type="dxa"/>
          </w:tcPr>
          <w:p w:rsidR="005A7219" w:rsidRDefault="005A7219" w:rsidP="005C0CA5">
            <w:pPr>
              <w:pStyle w:val="BodyText"/>
              <w:keepNext/>
              <w:ind w:left="0"/>
              <w:rPr>
                <w:sz w:val="16"/>
                <w:szCs w:val="16"/>
              </w:rPr>
            </w:pPr>
            <w:r w:rsidRPr="00AD01CE">
              <w:rPr>
                <w:sz w:val="16"/>
                <w:szCs w:val="16"/>
              </w:rPr>
              <w:t>720p</w:t>
            </w:r>
          </w:p>
          <w:p w:rsidR="009E50C7" w:rsidRPr="00AD01CE" w:rsidRDefault="009E50C7" w:rsidP="005C0CA5">
            <w:pPr>
              <w:pStyle w:val="BodyText"/>
              <w:keepNext/>
              <w:ind w:left="0"/>
              <w:rPr>
                <w:sz w:val="16"/>
                <w:szCs w:val="16"/>
              </w:rPr>
            </w:pPr>
            <w:r>
              <w:rPr>
                <w:sz w:val="16"/>
                <w:szCs w:val="16"/>
              </w:rPr>
              <w:t>QP</w:t>
            </w:r>
          </w:p>
        </w:tc>
        <w:tc>
          <w:tcPr>
            <w:tcW w:w="663" w:type="dxa"/>
          </w:tcPr>
          <w:p w:rsidR="005E3177" w:rsidRDefault="005A7219" w:rsidP="005C0CA5">
            <w:pPr>
              <w:pStyle w:val="BodyText"/>
              <w:keepNext/>
              <w:ind w:left="0"/>
              <w:rPr>
                <w:sz w:val="16"/>
                <w:szCs w:val="16"/>
              </w:rPr>
            </w:pPr>
            <w:r>
              <w:rPr>
                <w:sz w:val="16"/>
                <w:szCs w:val="16"/>
              </w:rPr>
              <w:t>720p</w:t>
            </w:r>
          </w:p>
          <w:p w:rsidR="005A7219" w:rsidRPr="00AD01CE" w:rsidRDefault="005E3177" w:rsidP="005C0CA5">
            <w:pPr>
              <w:pStyle w:val="BodyText"/>
              <w:keepNext/>
              <w:ind w:left="0"/>
              <w:rPr>
                <w:sz w:val="16"/>
                <w:szCs w:val="16"/>
              </w:rPr>
            </w:pPr>
            <w:r>
              <w:rPr>
                <w:sz w:val="16"/>
                <w:szCs w:val="16"/>
              </w:rPr>
              <w:t>QP+2</w:t>
            </w:r>
            <w:r w:rsidR="005A7219">
              <w:rPr>
                <w:sz w:val="16"/>
                <w:szCs w:val="16"/>
              </w:rPr>
              <w:t xml:space="preserve"> </w:t>
            </w:r>
          </w:p>
        </w:tc>
        <w:tc>
          <w:tcPr>
            <w:tcW w:w="850" w:type="dxa"/>
          </w:tcPr>
          <w:p w:rsidR="005A7219" w:rsidRDefault="005A7219" w:rsidP="005C0CA5">
            <w:pPr>
              <w:pStyle w:val="BodyText"/>
              <w:keepNext/>
              <w:ind w:left="0"/>
              <w:rPr>
                <w:sz w:val="16"/>
                <w:szCs w:val="16"/>
              </w:rPr>
            </w:pPr>
            <w:r w:rsidRPr="00AD01CE">
              <w:rPr>
                <w:sz w:val="16"/>
                <w:szCs w:val="16"/>
              </w:rPr>
              <w:t>540p</w:t>
            </w:r>
          </w:p>
          <w:p w:rsidR="009E50C7" w:rsidRPr="00AD01CE" w:rsidRDefault="009E50C7" w:rsidP="005C0CA5">
            <w:pPr>
              <w:pStyle w:val="BodyText"/>
              <w:keepNext/>
              <w:ind w:left="0"/>
              <w:rPr>
                <w:sz w:val="16"/>
                <w:szCs w:val="16"/>
              </w:rPr>
            </w:pPr>
            <w:r>
              <w:rPr>
                <w:sz w:val="16"/>
                <w:szCs w:val="16"/>
              </w:rPr>
              <w:t>QP</w:t>
            </w:r>
          </w:p>
        </w:tc>
        <w:tc>
          <w:tcPr>
            <w:tcW w:w="663" w:type="dxa"/>
          </w:tcPr>
          <w:p w:rsidR="005E3177" w:rsidRDefault="005A7219" w:rsidP="005C0CA5">
            <w:pPr>
              <w:pStyle w:val="BodyText"/>
              <w:keepNext/>
              <w:ind w:left="0"/>
              <w:rPr>
                <w:sz w:val="16"/>
                <w:szCs w:val="16"/>
              </w:rPr>
            </w:pPr>
            <w:r w:rsidRPr="00AD01CE">
              <w:rPr>
                <w:sz w:val="16"/>
                <w:szCs w:val="16"/>
              </w:rPr>
              <w:t>540p</w:t>
            </w:r>
          </w:p>
          <w:p w:rsidR="005A7219" w:rsidRPr="00AD01CE" w:rsidRDefault="005E3177" w:rsidP="005C0CA5">
            <w:pPr>
              <w:pStyle w:val="BodyText"/>
              <w:keepNext/>
              <w:ind w:left="0"/>
              <w:rPr>
                <w:sz w:val="16"/>
                <w:szCs w:val="16"/>
              </w:rPr>
            </w:pPr>
            <w:r>
              <w:rPr>
                <w:sz w:val="16"/>
                <w:szCs w:val="16"/>
              </w:rPr>
              <w:t>QP+2</w:t>
            </w:r>
          </w:p>
        </w:tc>
        <w:tc>
          <w:tcPr>
            <w:tcW w:w="701" w:type="dxa"/>
          </w:tcPr>
          <w:p w:rsidR="005A7219" w:rsidRDefault="005A7219" w:rsidP="005C0CA5">
            <w:pPr>
              <w:pStyle w:val="BodyText"/>
              <w:keepNext/>
              <w:ind w:left="0"/>
              <w:rPr>
                <w:sz w:val="16"/>
                <w:szCs w:val="16"/>
              </w:rPr>
            </w:pPr>
            <w:r>
              <w:rPr>
                <w:sz w:val="16"/>
                <w:szCs w:val="16"/>
              </w:rPr>
              <w:t>36</w:t>
            </w:r>
            <w:r w:rsidRPr="00AD01CE">
              <w:rPr>
                <w:sz w:val="16"/>
                <w:szCs w:val="16"/>
              </w:rPr>
              <w:t>0p</w:t>
            </w:r>
          </w:p>
          <w:p w:rsidR="009E50C7" w:rsidRPr="00AD01CE" w:rsidRDefault="009E50C7" w:rsidP="005C0CA5">
            <w:pPr>
              <w:pStyle w:val="BodyText"/>
              <w:keepNext/>
              <w:ind w:left="0"/>
              <w:rPr>
                <w:sz w:val="16"/>
                <w:szCs w:val="16"/>
              </w:rPr>
            </w:pPr>
            <w:r>
              <w:rPr>
                <w:sz w:val="16"/>
                <w:szCs w:val="16"/>
              </w:rPr>
              <w:t>QP</w:t>
            </w:r>
          </w:p>
        </w:tc>
        <w:tc>
          <w:tcPr>
            <w:tcW w:w="773" w:type="dxa"/>
          </w:tcPr>
          <w:p w:rsidR="005E3177" w:rsidRDefault="005A7219" w:rsidP="005C0CA5">
            <w:pPr>
              <w:pStyle w:val="BodyText"/>
              <w:keepNext/>
              <w:ind w:left="0"/>
              <w:rPr>
                <w:sz w:val="16"/>
                <w:szCs w:val="16"/>
              </w:rPr>
            </w:pPr>
            <w:r>
              <w:rPr>
                <w:sz w:val="16"/>
                <w:szCs w:val="16"/>
              </w:rPr>
              <w:t>36</w:t>
            </w:r>
            <w:r w:rsidRPr="00AD01CE">
              <w:rPr>
                <w:sz w:val="16"/>
                <w:szCs w:val="16"/>
              </w:rPr>
              <w:t xml:space="preserve">0p </w:t>
            </w:r>
          </w:p>
          <w:p w:rsidR="005A7219" w:rsidRPr="00AD01CE" w:rsidRDefault="005E3177" w:rsidP="005C0CA5">
            <w:pPr>
              <w:pStyle w:val="BodyText"/>
              <w:keepNext/>
              <w:ind w:left="0"/>
              <w:rPr>
                <w:sz w:val="16"/>
                <w:szCs w:val="16"/>
              </w:rPr>
            </w:pPr>
            <w:r>
              <w:rPr>
                <w:sz w:val="16"/>
                <w:szCs w:val="16"/>
              </w:rPr>
              <w:t>QP+2</w:t>
            </w:r>
          </w:p>
        </w:tc>
      </w:tr>
      <w:tr w:rsidR="00095425" w:rsidTr="003F1676">
        <w:tc>
          <w:tcPr>
            <w:tcW w:w="1498" w:type="dxa"/>
          </w:tcPr>
          <w:p w:rsidR="00095425" w:rsidRPr="00AD01CE" w:rsidRDefault="00095425" w:rsidP="005C0CA5">
            <w:pPr>
              <w:pStyle w:val="BodyText"/>
              <w:keepNext/>
              <w:ind w:left="0"/>
              <w:rPr>
                <w:sz w:val="16"/>
                <w:szCs w:val="16"/>
              </w:rPr>
            </w:pPr>
            <w:r w:rsidRPr="00AD01CE">
              <w:rPr>
                <w:sz w:val="16"/>
                <w:szCs w:val="16"/>
              </w:rPr>
              <w:t>Kimono</w:t>
            </w:r>
          </w:p>
        </w:tc>
        <w:tc>
          <w:tcPr>
            <w:tcW w:w="881" w:type="dxa"/>
          </w:tcPr>
          <w:p w:rsidR="00095425" w:rsidRPr="00D76C66" w:rsidRDefault="00095425" w:rsidP="005C0CA5">
            <w:pPr>
              <w:pStyle w:val="BodyText"/>
              <w:keepNext/>
              <w:ind w:left="0"/>
              <w:rPr>
                <w:sz w:val="16"/>
                <w:szCs w:val="16"/>
              </w:rPr>
            </w:pPr>
            <w:r w:rsidRPr="003F1676">
              <w:rPr>
                <w:sz w:val="16"/>
                <w:szCs w:val="16"/>
              </w:rPr>
              <w:t>2391</w:t>
            </w:r>
          </w:p>
        </w:tc>
        <w:tc>
          <w:tcPr>
            <w:tcW w:w="850" w:type="dxa"/>
          </w:tcPr>
          <w:p w:rsidR="00095425" w:rsidRPr="00D76C66" w:rsidRDefault="00095425" w:rsidP="005C0CA5">
            <w:pPr>
              <w:pStyle w:val="BodyText"/>
              <w:keepNext/>
              <w:ind w:left="0"/>
              <w:rPr>
                <w:sz w:val="16"/>
                <w:szCs w:val="16"/>
              </w:rPr>
            </w:pPr>
            <w:r w:rsidRPr="003F1676">
              <w:rPr>
                <w:sz w:val="16"/>
                <w:szCs w:val="16"/>
              </w:rPr>
              <w:t>1392</w:t>
            </w:r>
          </w:p>
        </w:tc>
        <w:tc>
          <w:tcPr>
            <w:tcW w:w="663" w:type="dxa"/>
          </w:tcPr>
          <w:p w:rsidR="00095425" w:rsidRPr="00D76C66" w:rsidRDefault="00095425" w:rsidP="005C0CA5">
            <w:pPr>
              <w:pStyle w:val="BodyText"/>
              <w:keepNext/>
              <w:ind w:left="0"/>
              <w:rPr>
                <w:sz w:val="16"/>
                <w:szCs w:val="16"/>
              </w:rPr>
            </w:pPr>
            <w:r w:rsidRPr="003F1676">
              <w:rPr>
                <w:sz w:val="16"/>
                <w:szCs w:val="16"/>
              </w:rPr>
              <w:t>1035</w:t>
            </w:r>
          </w:p>
        </w:tc>
        <w:tc>
          <w:tcPr>
            <w:tcW w:w="850" w:type="dxa"/>
          </w:tcPr>
          <w:p w:rsidR="00095425" w:rsidRPr="00D76C66" w:rsidRDefault="00095425" w:rsidP="005C0CA5">
            <w:pPr>
              <w:pStyle w:val="BodyText"/>
              <w:keepNext/>
              <w:ind w:left="0"/>
              <w:rPr>
                <w:sz w:val="16"/>
                <w:szCs w:val="16"/>
              </w:rPr>
            </w:pPr>
            <w:r w:rsidRPr="003F1676">
              <w:rPr>
                <w:sz w:val="16"/>
                <w:szCs w:val="16"/>
              </w:rPr>
              <w:t>1002</w:t>
            </w:r>
          </w:p>
        </w:tc>
        <w:tc>
          <w:tcPr>
            <w:tcW w:w="663" w:type="dxa"/>
          </w:tcPr>
          <w:p w:rsidR="00095425" w:rsidRPr="00D76C66" w:rsidRDefault="00095425" w:rsidP="005C0CA5">
            <w:pPr>
              <w:pStyle w:val="BodyText"/>
              <w:keepNext/>
              <w:ind w:left="0"/>
              <w:rPr>
                <w:sz w:val="16"/>
                <w:szCs w:val="16"/>
              </w:rPr>
            </w:pPr>
            <w:r w:rsidRPr="003F1676">
              <w:rPr>
                <w:sz w:val="16"/>
                <w:szCs w:val="16"/>
              </w:rPr>
              <w:t>745</w:t>
            </w:r>
          </w:p>
        </w:tc>
        <w:tc>
          <w:tcPr>
            <w:tcW w:w="701" w:type="dxa"/>
          </w:tcPr>
          <w:p w:rsidR="00095425" w:rsidRPr="00D76C66" w:rsidRDefault="00095425" w:rsidP="005C0CA5">
            <w:pPr>
              <w:pStyle w:val="BodyText"/>
              <w:keepNext/>
              <w:ind w:left="0"/>
              <w:rPr>
                <w:sz w:val="16"/>
                <w:szCs w:val="16"/>
              </w:rPr>
            </w:pPr>
            <w:r w:rsidRPr="003F1676">
              <w:rPr>
                <w:sz w:val="16"/>
                <w:szCs w:val="16"/>
              </w:rPr>
              <w:t>544</w:t>
            </w:r>
          </w:p>
        </w:tc>
        <w:tc>
          <w:tcPr>
            <w:tcW w:w="773" w:type="dxa"/>
          </w:tcPr>
          <w:p w:rsidR="00095425" w:rsidRPr="00D76C66" w:rsidRDefault="00095425" w:rsidP="005C0CA5">
            <w:pPr>
              <w:pStyle w:val="BodyText"/>
              <w:keepNext/>
              <w:ind w:left="0"/>
              <w:rPr>
                <w:sz w:val="16"/>
                <w:szCs w:val="16"/>
              </w:rPr>
            </w:pPr>
            <w:r w:rsidRPr="003F1676">
              <w:rPr>
                <w:sz w:val="16"/>
                <w:szCs w:val="16"/>
              </w:rPr>
              <w:t>406</w:t>
            </w:r>
          </w:p>
        </w:tc>
      </w:tr>
      <w:tr w:rsidR="00095425" w:rsidTr="003F1676">
        <w:tc>
          <w:tcPr>
            <w:tcW w:w="1498" w:type="dxa"/>
          </w:tcPr>
          <w:p w:rsidR="00095425" w:rsidRPr="00AD01CE" w:rsidRDefault="00095425" w:rsidP="005C0CA5">
            <w:pPr>
              <w:pStyle w:val="BodyText"/>
              <w:keepNext/>
              <w:ind w:left="0"/>
              <w:rPr>
                <w:sz w:val="16"/>
                <w:szCs w:val="16"/>
              </w:rPr>
            </w:pPr>
            <w:r w:rsidRPr="00AD01CE">
              <w:rPr>
                <w:sz w:val="16"/>
                <w:szCs w:val="16"/>
              </w:rPr>
              <w:t>ParkScene</w:t>
            </w:r>
          </w:p>
        </w:tc>
        <w:tc>
          <w:tcPr>
            <w:tcW w:w="881" w:type="dxa"/>
          </w:tcPr>
          <w:p w:rsidR="00095425" w:rsidRPr="00D76C66" w:rsidRDefault="00095425" w:rsidP="005C0CA5">
            <w:pPr>
              <w:pStyle w:val="BodyText"/>
              <w:keepNext/>
              <w:ind w:left="0"/>
              <w:rPr>
                <w:sz w:val="16"/>
                <w:szCs w:val="16"/>
              </w:rPr>
            </w:pPr>
            <w:r w:rsidRPr="003F1676">
              <w:rPr>
                <w:sz w:val="16"/>
                <w:szCs w:val="16"/>
              </w:rPr>
              <w:t>3706</w:t>
            </w:r>
          </w:p>
        </w:tc>
        <w:tc>
          <w:tcPr>
            <w:tcW w:w="850" w:type="dxa"/>
          </w:tcPr>
          <w:p w:rsidR="00095425" w:rsidRPr="00D76C66" w:rsidRDefault="00095425" w:rsidP="005C0CA5">
            <w:pPr>
              <w:pStyle w:val="BodyText"/>
              <w:keepNext/>
              <w:ind w:left="0"/>
              <w:rPr>
                <w:sz w:val="16"/>
                <w:szCs w:val="16"/>
              </w:rPr>
            </w:pPr>
            <w:r w:rsidRPr="003F1676">
              <w:rPr>
                <w:sz w:val="16"/>
                <w:szCs w:val="16"/>
              </w:rPr>
              <w:t>1877</w:t>
            </w:r>
          </w:p>
        </w:tc>
        <w:tc>
          <w:tcPr>
            <w:tcW w:w="663" w:type="dxa"/>
          </w:tcPr>
          <w:p w:rsidR="00095425" w:rsidRPr="00D76C66" w:rsidRDefault="00095425" w:rsidP="005C0CA5">
            <w:pPr>
              <w:pStyle w:val="BodyText"/>
              <w:keepNext/>
              <w:ind w:left="0"/>
              <w:rPr>
                <w:sz w:val="16"/>
                <w:szCs w:val="16"/>
              </w:rPr>
            </w:pPr>
            <w:r w:rsidRPr="003F1676">
              <w:rPr>
                <w:sz w:val="16"/>
                <w:szCs w:val="16"/>
              </w:rPr>
              <w:t>1382</w:t>
            </w:r>
          </w:p>
        </w:tc>
        <w:tc>
          <w:tcPr>
            <w:tcW w:w="850" w:type="dxa"/>
          </w:tcPr>
          <w:p w:rsidR="00095425" w:rsidRPr="00D76C66" w:rsidRDefault="00095425" w:rsidP="005C0CA5">
            <w:pPr>
              <w:pStyle w:val="BodyText"/>
              <w:keepNext/>
              <w:ind w:left="0"/>
              <w:rPr>
                <w:sz w:val="16"/>
                <w:szCs w:val="16"/>
              </w:rPr>
            </w:pPr>
            <w:r w:rsidRPr="003F1676">
              <w:rPr>
                <w:sz w:val="16"/>
                <w:szCs w:val="16"/>
              </w:rPr>
              <w:t>1196</w:t>
            </w:r>
          </w:p>
        </w:tc>
        <w:tc>
          <w:tcPr>
            <w:tcW w:w="663" w:type="dxa"/>
          </w:tcPr>
          <w:p w:rsidR="00095425" w:rsidRPr="00D76C66" w:rsidRDefault="00095425" w:rsidP="005C0CA5">
            <w:pPr>
              <w:pStyle w:val="BodyText"/>
              <w:keepNext/>
              <w:ind w:left="0"/>
              <w:rPr>
                <w:sz w:val="16"/>
                <w:szCs w:val="16"/>
              </w:rPr>
            </w:pPr>
            <w:r w:rsidRPr="003F1676">
              <w:rPr>
                <w:sz w:val="16"/>
                <w:szCs w:val="16"/>
              </w:rPr>
              <w:t>888</w:t>
            </w:r>
          </w:p>
        </w:tc>
        <w:tc>
          <w:tcPr>
            <w:tcW w:w="701" w:type="dxa"/>
          </w:tcPr>
          <w:p w:rsidR="00095425" w:rsidRPr="00D76C66" w:rsidRDefault="00095425" w:rsidP="005C0CA5">
            <w:pPr>
              <w:pStyle w:val="BodyText"/>
              <w:keepNext/>
              <w:ind w:left="0"/>
              <w:rPr>
                <w:sz w:val="16"/>
                <w:szCs w:val="16"/>
              </w:rPr>
            </w:pPr>
            <w:r w:rsidRPr="003F1676">
              <w:rPr>
                <w:sz w:val="16"/>
                <w:szCs w:val="16"/>
              </w:rPr>
              <w:t>486</w:t>
            </w:r>
          </w:p>
        </w:tc>
        <w:tc>
          <w:tcPr>
            <w:tcW w:w="773" w:type="dxa"/>
          </w:tcPr>
          <w:p w:rsidR="00095425" w:rsidRPr="00D76C66" w:rsidRDefault="00095425" w:rsidP="005C0CA5">
            <w:pPr>
              <w:pStyle w:val="BodyText"/>
              <w:keepNext/>
              <w:ind w:left="0"/>
              <w:rPr>
                <w:sz w:val="16"/>
                <w:szCs w:val="16"/>
              </w:rPr>
            </w:pPr>
            <w:r w:rsidRPr="003F1676">
              <w:rPr>
                <w:sz w:val="16"/>
                <w:szCs w:val="16"/>
              </w:rPr>
              <w:t>366</w:t>
            </w:r>
          </w:p>
        </w:tc>
      </w:tr>
      <w:tr w:rsidR="00095425" w:rsidTr="003F1676">
        <w:tc>
          <w:tcPr>
            <w:tcW w:w="1498" w:type="dxa"/>
          </w:tcPr>
          <w:p w:rsidR="00095425" w:rsidRPr="00AD01CE" w:rsidRDefault="00095425" w:rsidP="005C0CA5">
            <w:pPr>
              <w:pStyle w:val="BodyText"/>
              <w:keepNext/>
              <w:ind w:left="0"/>
              <w:rPr>
                <w:sz w:val="16"/>
                <w:szCs w:val="16"/>
              </w:rPr>
            </w:pPr>
            <w:r w:rsidRPr="00AD01CE">
              <w:rPr>
                <w:sz w:val="16"/>
                <w:szCs w:val="16"/>
              </w:rPr>
              <w:t>Cactus</w:t>
            </w:r>
          </w:p>
        </w:tc>
        <w:tc>
          <w:tcPr>
            <w:tcW w:w="881" w:type="dxa"/>
          </w:tcPr>
          <w:p w:rsidR="00095425" w:rsidRPr="00D76C66" w:rsidRDefault="00095425" w:rsidP="005C0CA5">
            <w:pPr>
              <w:pStyle w:val="BodyText"/>
              <w:keepNext/>
              <w:ind w:left="0"/>
              <w:rPr>
                <w:sz w:val="16"/>
                <w:szCs w:val="16"/>
              </w:rPr>
            </w:pPr>
            <w:r w:rsidRPr="003F1676">
              <w:rPr>
                <w:sz w:val="16"/>
                <w:szCs w:val="16"/>
              </w:rPr>
              <w:t>7730</w:t>
            </w:r>
          </w:p>
        </w:tc>
        <w:tc>
          <w:tcPr>
            <w:tcW w:w="850" w:type="dxa"/>
          </w:tcPr>
          <w:p w:rsidR="00095425" w:rsidRPr="00D76C66" w:rsidRDefault="00095425" w:rsidP="005C0CA5">
            <w:pPr>
              <w:pStyle w:val="BodyText"/>
              <w:keepNext/>
              <w:ind w:left="0"/>
              <w:rPr>
                <w:sz w:val="16"/>
                <w:szCs w:val="16"/>
              </w:rPr>
            </w:pPr>
            <w:r w:rsidRPr="003F1676">
              <w:rPr>
                <w:sz w:val="16"/>
                <w:szCs w:val="16"/>
              </w:rPr>
              <w:t>3349</w:t>
            </w:r>
          </w:p>
        </w:tc>
        <w:tc>
          <w:tcPr>
            <w:tcW w:w="663" w:type="dxa"/>
          </w:tcPr>
          <w:p w:rsidR="00095425" w:rsidRPr="00D76C66" w:rsidRDefault="00095425" w:rsidP="005C0CA5">
            <w:pPr>
              <w:pStyle w:val="BodyText"/>
              <w:keepNext/>
              <w:ind w:left="0"/>
              <w:rPr>
                <w:sz w:val="16"/>
                <w:szCs w:val="16"/>
              </w:rPr>
            </w:pPr>
            <w:r w:rsidRPr="003F1676">
              <w:rPr>
                <w:sz w:val="16"/>
                <w:szCs w:val="16"/>
              </w:rPr>
              <w:t>2487</w:t>
            </w:r>
          </w:p>
        </w:tc>
        <w:tc>
          <w:tcPr>
            <w:tcW w:w="850" w:type="dxa"/>
          </w:tcPr>
          <w:p w:rsidR="00095425" w:rsidRPr="00D76C66" w:rsidRDefault="00095425" w:rsidP="005C0CA5">
            <w:pPr>
              <w:pStyle w:val="BodyText"/>
              <w:keepNext/>
              <w:ind w:left="0"/>
              <w:rPr>
                <w:sz w:val="16"/>
                <w:szCs w:val="16"/>
              </w:rPr>
            </w:pPr>
            <w:r w:rsidRPr="003F1676">
              <w:rPr>
                <w:sz w:val="16"/>
                <w:szCs w:val="16"/>
              </w:rPr>
              <w:t>2219</w:t>
            </w:r>
          </w:p>
        </w:tc>
        <w:tc>
          <w:tcPr>
            <w:tcW w:w="663" w:type="dxa"/>
          </w:tcPr>
          <w:p w:rsidR="00095425" w:rsidRPr="00D76C66" w:rsidRDefault="00095425" w:rsidP="005C0CA5">
            <w:pPr>
              <w:pStyle w:val="BodyText"/>
              <w:keepNext/>
              <w:ind w:left="0"/>
              <w:rPr>
                <w:sz w:val="16"/>
                <w:szCs w:val="16"/>
              </w:rPr>
            </w:pPr>
            <w:r w:rsidRPr="003F1676">
              <w:rPr>
                <w:sz w:val="16"/>
                <w:szCs w:val="16"/>
              </w:rPr>
              <w:t>1674</w:t>
            </w:r>
          </w:p>
        </w:tc>
        <w:tc>
          <w:tcPr>
            <w:tcW w:w="701" w:type="dxa"/>
          </w:tcPr>
          <w:p w:rsidR="00095425" w:rsidRPr="00D76C66" w:rsidRDefault="00095425" w:rsidP="005C0CA5">
            <w:pPr>
              <w:pStyle w:val="BodyText"/>
              <w:keepNext/>
              <w:ind w:left="0"/>
              <w:rPr>
                <w:sz w:val="16"/>
                <w:szCs w:val="16"/>
              </w:rPr>
            </w:pPr>
            <w:r w:rsidRPr="003F1676">
              <w:rPr>
                <w:sz w:val="16"/>
                <w:szCs w:val="16"/>
              </w:rPr>
              <w:t>1050</w:t>
            </w:r>
          </w:p>
        </w:tc>
        <w:tc>
          <w:tcPr>
            <w:tcW w:w="773" w:type="dxa"/>
          </w:tcPr>
          <w:p w:rsidR="00095425" w:rsidRPr="00D76C66" w:rsidRDefault="00095425" w:rsidP="005C0CA5">
            <w:pPr>
              <w:pStyle w:val="BodyText"/>
              <w:keepNext/>
              <w:ind w:left="0"/>
              <w:rPr>
                <w:sz w:val="16"/>
                <w:szCs w:val="16"/>
              </w:rPr>
            </w:pPr>
            <w:r w:rsidRPr="003F1676">
              <w:rPr>
                <w:sz w:val="16"/>
                <w:szCs w:val="16"/>
              </w:rPr>
              <w:t>806</w:t>
            </w:r>
          </w:p>
        </w:tc>
      </w:tr>
      <w:tr w:rsidR="00095425" w:rsidTr="003F1676">
        <w:tc>
          <w:tcPr>
            <w:tcW w:w="1498" w:type="dxa"/>
          </w:tcPr>
          <w:p w:rsidR="00095425" w:rsidRPr="00AD01CE" w:rsidRDefault="00095425" w:rsidP="005C0CA5">
            <w:pPr>
              <w:pStyle w:val="BodyText"/>
              <w:keepNext/>
              <w:ind w:left="0"/>
              <w:rPr>
                <w:sz w:val="16"/>
                <w:szCs w:val="16"/>
              </w:rPr>
            </w:pPr>
            <w:r w:rsidRPr="00AD01CE">
              <w:rPr>
                <w:sz w:val="16"/>
                <w:szCs w:val="16"/>
              </w:rPr>
              <w:t>BasketBallDrive</w:t>
            </w:r>
          </w:p>
        </w:tc>
        <w:tc>
          <w:tcPr>
            <w:tcW w:w="881" w:type="dxa"/>
          </w:tcPr>
          <w:p w:rsidR="00095425" w:rsidRPr="00D76C66" w:rsidRDefault="00095425" w:rsidP="005C0CA5">
            <w:pPr>
              <w:pStyle w:val="BodyText"/>
              <w:keepNext/>
              <w:ind w:left="0"/>
              <w:rPr>
                <w:sz w:val="16"/>
                <w:szCs w:val="16"/>
              </w:rPr>
            </w:pPr>
            <w:r w:rsidRPr="003F1676">
              <w:rPr>
                <w:sz w:val="16"/>
                <w:szCs w:val="16"/>
              </w:rPr>
              <w:t>7612</w:t>
            </w:r>
          </w:p>
        </w:tc>
        <w:tc>
          <w:tcPr>
            <w:tcW w:w="850" w:type="dxa"/>
          </w:tcPr>
          <w:p w:rsidR="00095425" w:rsidRPr="00D76C66" w:rsidRDefault="00095425" w:rsidP="005C0CA5">
            <w:pPr>
              <w:pStyle w:val="BodyText"/>
              <w:keepNext/>
              <w:ind w:left="0"/>
              <w:rPr>
                <w:sz w:val="16"/>
                <w:szCs w:val="16"/>
              </w:rPr>
            </w:pPr>
            <w:r w:rsidRPr="003F1676">
              <w:rPr>
                <w:sz w:val="16"/>
                <w:szCs w:val="16"/>
              </w:rPr>
              <w:t>3438</w:t>
            </w:r>
          </w:p>
        </w:tc>
        <w:tc>
          <w:tcPr>
            <w:tcW w:w="663" w:type="dxa"/>
          </w:tcPr>
          <w:p w:rsidR="00095425" w:rsidRPr="00D76C66" w:rsidRDefault="00095425" w:rsidP="005C0CA5">
            <w:pPr>
              <w:pStyle w:val="BodyText"/>
              <w:keepNext/>
              <w:ind w:left="0"/>
              <w:rPr>
                <w:sz w:val="16"/>
                <w:szCs w:val="16"/>
              </w:rPr>
            </w:pPr>
            <w:r w:rsidRPr="003F1676">
              <w:rPr>
                <w:sz w:val="16"/>
                <w:szCs w:val="16"/>
              </w:rPr>
              <w:t>2578</w:t>
            </w:r>
          </w:p>
        </w:tc>
        <w:tc>
          <w:tcPr>
            <w:tcW w:w="850" w:type="dxa"/>
          </w:tcPr>
          <w:p w:rsidR="00095425" w:rsidRPr="00D76C66" w:rsidRDefault="00095425" w:rsidP="005C0CA5">
            <w:pPr>
              <w:pStyle w:val="BodyText"/>
              <w:keepNext/>
              <w:ind w:left="0"/>
              <w:rPr>
                <w:sz w:val="16"/>
                <w:szCs w:val="16"/>
              </w:rPr>
            </w:pPr>
            <w:r w:rsidRPr="003F1676">
              <w:rPr>
                <w:sz w:val="16"/>
                <w:szCs w:val="16"/>
              </w:rPr>
              <w:t>2345</w:t>
            </w:r>
          </w:p>
        </w:tc>
        <w:tc>
          <w:tcPr>
            <w:tcW w:w="663" w:type="dxa"/>
          </w:tcPr>
          <w:p w:rsidR="00095425" w:rsidRPr="00D76C66" w:rsidRDefault="00095425" w:rsidP="005C0CA5">
            <w:pPr>
              <w:pStyle w:val="BodyText"/>
              <w:keepNext/>
              <w:ind w:left="0"/>
              <w:rPr>
                <w:sz w:val="16"/>
                <w:szCs w:val="16"/>
              </w:rPr>
            </w:pPr>
            <w:r w:rsidRPr="003F1676">
              <w:rPr>
                <w:sz w:val="16"/>
                <w:szCs w:val="16"/>
              </w:rPr>
              <w:t>1776</w:t>
            </w:r>
          </w:p>
        </w:tc>
        <w:tc>
          <w:tcPr>
            <w:tcW w:w="701" w:type="dxa"/>
          </w:tcPr>
          <w:p w:rsidR="00095425" w:rsidRPr="00D76C66" w:rsidRDefault="00095425" w:rsidP="005C0CA5">
            <w:pPr>
              <w:pStyle w:val="BodyText"/>
              <w:keepNext/>
              <w:ind w:left="0"/>
              <w:rPr>
                <w:sz w:val="16"/>
                <w:szCs w:val="16"/>
              </w:rPr>
            </w:pPr>
            <w:r w:rsidRPr="003F1676">
              <w:rPr>
                <w:sz w:val="16"/>
                <w:szCs w:val="16"/>
              </w:rPr>
              <w:t>1170</w:t>
            </w:r>
          </w:p>
        </w:tc>
        <w:tc>
          <w:tcPr>
            <w:tcW w:w="773" w:type="dxa"/>
          </w:tcPr>
          <w:p w:rsidR="00095425" w:rsidRPr="00D76C66" w:rsidRDefault="00095425" w:rsidP="005C0CA5">
            <w:pPr>
              <w:pStyle w:val="BodyText"/>
              <w:keepNext/>
              <w:ind w:left="0"/>
              <w:rPr>
                <w:sz w:val="16"/>
                <w:szCs w:val="16"/>
              </w:rPr>
            </w:pPr>
            <w:r w:rsidRPr="003F1676">
              <w:rPr>
                <w:sz w:val="16"/>
                <w:szCs w:val="16"/>
              </w:rPr>
              <w:t>894</w:t>
            </w:r>
          </w:p>
        </w:tc>
      </w:tr>
      <w:tr w:rsidR="00095425" w:rsidTr="003F1676">
        <w:tc>
          <w:tcPr>
            <w:tcW w:w="1498" w:type="dxa"/>
          </w:tcPr>
          <w:p w:rsidR="00095425" w:rsidRPr="00AD01CE" w:rsidRDefault="00095425" w:rsidP="005C0CA5">
            <w:pPr>
              <w:pStyle w:val="BodyText"/>
              <w:keepNext/>
              <w:ind w:left="0"/>
              <w:rPr>
                <w:sz w:val="16"/>
                <w:szCs w:val="16"/>
              </w:rPr>
            </w:pPr>
            <w:r w:rsidRPr="00AD01CE">
              <w:rPr>
                <w:sz w:val="16"/>
                <w:szCs w:val="16"/>
              </w:rPr>
              <w:t>BQTerrace</w:t>
            </w:r>
          </w:p>
        </w:tc>
        <w:tc>
          <w:tcPr>
            <w:tcW w:w="881" w:type="dxa"/>
          </w:tcPr>
          <w:p w:rsidR="00095425" w:rsidRPr="00D76C66" w:rsidRDefault="00095425" w:rsidP="005C0CA5">
            <w:pPr>
              <w:pStyle w:val="BodyText"/>
              <w:keepNext/>
              <w:ind w:left="0"/>
              <w:rPr>
                <w:sz w:val="16"/>
                <w:szCs w:val="16"/>
              </w:rPr>
            </w:pPr>
            <w:r w:rsidRPr="003F1676">
              <w:rPr>
                <w:sz w:val="16"/>
                <w:szCs w:val="16"/>
              </w:rPr>
              <w:t>13643</w:t>
            </w:r>
          </w:p>
        </w:tc>
        <w:tc>
          <w:tcPr>
            <w:tcW w:w="850" w:type="dxa"/>
          </w:tcPr>
          <w:p w:rsidR="00095425" w:rsidRPr="00D76C66" w:rsidRDefault="00095425" w:rsidP="005C0CA5">
            <w:pPr>
              <w:pStyle w:val="BodyText"/>
              <w:keepNext/>
              <w:ind w:left="0"/>
              <w:rPr>
                <w:sz w:val="16"/>
                <w:szCs w:val="16"/>
              </w:rPr>
            </w:pPr>
            <w:r w:rsidRPr="003F1676">
              <w:rPr>
                <w:sz w:val="16"/>
                <w:szCs w:val="16"/>
              </w:rPr>
              <w:t>2908</w:t>
            </w:r>
          </w:p>
        </w:tc>
        <w:tc>
          <w:tcPr>
            <w:tcW w:w="663" w:type="dxa"/>
          </w:tcPr>
          <w:p w:rsidR="00095425" w:rsidRPr="00D76C66" w:rsidRDefault="00095425" w:rsidP="005C0CA5">
            <w:pPr>
              <w:pStyle w:val="BodyText"/>
              <w:keepNext/>
              <w:ind w:left="0"/>
              <w:rPr>
                <w:sz w:val="16"/>
                <w:szCs w:val="16"/>
              </w:rPr>
            </w:pPr>
            <w:r w:rsidRPr="003F1676">
              <w:rPr>
                <w:sz w:val="16"/>
                <w:szCs w:val="16"/>
              </w:rPr>
              <w:t>1938</w:t>
            </w:r>
          </w:p>
        </w:tc>
        <w:tc>
          <w:tcPr>
            <w:tcW w:w="850" w:type="dxa"/>
          </w:tcPr>
          <w:p w:rsidR="00095425" w:rsidRPr="00D76C66" w:rsidRDefault="00095425" w:rsidP="005C0CA5">
            <w:pPr>
              <w:pStyle w:val="BodyText"/>
              <w:keepNext/>
              <w:ind w:left="0"/>
              <w:rPr>
                <w:sz w:val="16"/>
                <w:szCs w:val="16"/>
              </w:rPr>
            </w:pPr>
            <w:r w:rsidRPr="003F1676">
              <w:rPr>
                <w:sz w:val="16"/>
                <w:szCs w:val="16"/>
              </w:rPr>
              <w:t>1643</w:t>
            </w:r>
          </w:p>
        </w:tc>
        <w:tc>
          <w:tcPr>
            <w:tcW w:w="663" w:type="dxa"/>
          </w:tcPr>
          <w:p w:rsidR="00095425" w:rsidRPr="00D76C66" w:rsidRDefault="00095425" w:rsidP="005C0CA5">
            <w:pPr>
              <w:pStyle w:val="BodyText"/>
              <w:keepNext/>
              <w:ind w:left="0"/>
              <w:rPr>
                <w:sz w:val="16"/>
                <w:szCs w:val="16"/>
              </w:rPr>
            </w:pPr>
            <w:r w:rsidRPr="003F1676">
              <w:rPr>
                <w:sz w:val="16"/>
                <w:szCs w:val="16"/>
              </w:rPr>
              <w:t>1168</w:t>
            </w:r>
          </w:p>
        </w:tc>
        <w:tc>
          <w:tcPr>
            <w:tcW w:w="701" w:type="dxa"/>
          </w:tcPr>
          <w:p w:rsidR="00095425" w:rsidRPr="00D76C66" w:rsidRDefault="00095425" w:rsidP="005C0CA5">
            <w:pPr>
              <w:pStyle w:val="BodyText"/>
              <w:keepNext/>
              <w:ind w:left="0"/>
              <w:rPr>
                <w:sz w:val="16"/>
                <w:szCs w:val="16"/>
              </w:rPr>
            </w:pPr>
            <w:r w:rsidRPr="003F1676">
              <w:rPr>
                <w:sz w:val="16"/>
                <w:szCs w:val="16"/>
              </w:rPr>
              <w:t>565</w:t>
            </w:r>
          </w:p>
        </w:tc>
        <w:tc>
          <w:tcPr>
            <w:tcW w:w="773" w:type="dxa"/>
          </w:tcPr>
          <w:p w:rsidR="00095425" w:rsidRPr="00D76C66" w:rsidRDefault="00095425" w:rsidP="005C0CA5">
            <w:pPr>
              <w:pStyle w:val="BodyText"/>
              <w:keepNext/>
              <w:ind w:left="0"/>
              <w:rPr>
                <w:sz w:val="16"/>
                <w:szCs w:val="16"/>
              </w:rPr>
            </w:pPr>
            <w:r w:rsidRPr="003F1676">
              <w:rPr>
                <w:sz w:val="16"/>
                <w:szCs w:val="16"/>
              </w:rPr>
              <w:t>418</w:t>
            </w:r>
          </w:p>
        </w:tc>
      </w:tr>
      <w:tr w:rsidR="00095425" w:rsidTr="003F1676">
        <w:tc>
          <w:tcPr>
            <w:tcW w:w="1498" w:type="dxa"/>
          </w:tcPr>
          <w:p w:rsidR="00095425" w:rsidRPr="00D76C66" w:rsidRDefault="00095425" w:rsidP="00B655BD">
            <w:pPr>
              <w:pStyle w:val="BodyText"/>
              <w:ind w:left="0"/>
              <w:rPr>
                <w:b/>
                <w:sz w:val="16"/>
                <w:szCs w:val="16"/>
              </w:rPr>
            </w:pPr>
            <w:r w:rsidRPr="00D76C66">
              <w:rPr>
                <w:b/>
                <w:sz w:val="16"/>
                <w:szCs w:val="16"/>
              </w:rPr>
              <w:t>Average</w:t>
            </w:r>
          </w:p>
        </w:tc>
        <w:tc>
          <w:tcPr>
            <w:tcW w:w="881" w:type="dxa"/>
          </w:tcPr>
          <w:p w:rsidR="00095425" w:rsidRPr="00095425" w:rsidRDefault="00095425" w:rsidP="003F1676">
            <w:pPr>
              <w:pStyle w:val="BodyText"/>
              <w:keepNext/>
              <w:ind w:left="0"/>
              <w:rPr>
                <w:b/>
                <w:sz w:val="16"/>
                <w:szCs w:val="16"/>
              </w:rPr>
            </w:pPr>
            <w:r w:rsidRPr="003F1676">
              <w:rPr>
                <w:b/>
                <w:sz w:val="16"/>
                <w:szCs w:val="16"/>
              </w:rPr>
              <w:t>7016</w:t>
            </w:r>
          </w:p>
        </w:tc>
        <w:tc>
          <w:tcPr>
            <w:tcW w:w="850" w:type="dxa"/>
          </w:tcPr>
          <w:p w:rsidR="00095425" w:rsidRPr="00095425" w:rsidRDefault="00095425" w:rsidP="003F1676">
            <w:pPr>
              <w:pStyle w:val="BodyText"/>
              <w:keepNext/>
              <w:ind w:left="0"/>
              <w:rPr>
                <w:b/>
                <w:sz w:val="16"/>
                <w:szCs w:val="16"/>
              </w:rPr>
            </w:pPr>
            <w:r w:rsidRPr="003F1676">
              <w:rPr>
                <w:b/>
                <w:sz w:val="16"/>
                <w:szCs w:val="16"/>
              </w:rPr>
              <w:t>2592</w:t>
            </w:r>
          </w:p>
        </w:tc>
        <w:tc>
          <w:tcPr>
            <w:tcW w:w="663" w:type="dxa"/>
          </w:tcPr>
          <w:p w:rsidR="00095425" w:rsidRPr="00095425" w:rsidRDefault="00095425" w:rsidP="003F1676">
            <w:pPr>
              <w:pStyle w:val="BodyText"/>
              <w:keepNext/>
              <w:ind w:left="0"/>
              <w:rPr>
                <w:b/>
                <w:sz w:val="16"/>
                <w:szCs w:val="16"/>
              </w:rPr>
            </w:pPr>
            <w:r w:rsidRPr="003F1676">
              <w:rPr>
                <w:b/>
                <w:sz w:val="16"/>
                <w:szCs w:val="16"/>
              </w:rPr>
              <w:t>1884</w:t>
            </w:r>
          </w:p>
        </w:tc>
        <w:tc>
          <w:tcPr>
            <w:tcW w:w="850" w:type="dxa"/>
          </w:tcPr>
          <w:p w:rsidR="00095425" w:rsidRPr="00095425" w:rsidRDefault="00095425" w:rsidP="003F1676">
            <w:pPr>
              <w:pStyle w:val="BodyText"/>
              <w:keepNext/>
              <w:ind w:left="0"/>
              <w:rPr>
                <w:b/>
                <w:sz w:val="16"/>
                <w:szCs w:val="16"/>
              </w:rPr>
            </w:pPr>
            <w:r w:rsidRPr="003F1676">
              <w:rPr>
                <w:b/>
                <w:sz w:val="16"/>
                <w:szCs w:val="16"/>
              </w:rPr>
              <w:t>1681</w:t>
            </w:r>
          </w:p>
        </w:tc>
        <w:tc>
          <w:tcPr>
            <w:tcW w:w="663" w:type="dxa"/>
          </w:tcPr>
          <w:p w:rsidR="00095425" w:rsidRPr="00095425" w:rsidRDefault="00095425" w:rsidP="003F1676">
            <w:pPr>
              <w:pStyle w:val="BodyText"/>
              <w:keepNext/>
              <w:ind w:left="0"/>
              <w:rPr>
                <w:b/>
                <w:sz w:val="16"/>
                <w:szCs w:val="16"/>
              </w:rPr>
            </w:pPr>
            <w:r w:rsidRPr="003F1676">
              <w:rPr>
                <w:b/>
                <w:sz w:val="16"/>
                <w:szCs w:val="16"/>
              </w:rPr>
              <w:t>1250</w:t>
            </w:r>
          </w:p>
        </w:tc>
        <w:tc>
          <w:tcPr>
            <w:tcW w:w="701" w:type="dxa"/>
          </w:tcPr>
          <w:p w:rsidR="00095425" w:rsidRPr="00095425" w:rsidRDefault="00095425" w:rsidP="003F1676">
            <w:pPr>
              <w:pStyle w:val="BodyText"/>
              <w:keepNext/>
              <w:ind w:left="0"/>
              <w:rPr>
                <w:b/>
                <w:sz w:val="16"/>
                <w:szCs w:val="16"/>
              </w:rPr>
            </w:pPr>
            <w:r w:rsidRPr="003F1676">
              <w:rPr>
                <w:b/>
                <w:sz w:val="16"/>
                <w:szCs w:val="16"/>
              </w:rPr>
              <w:t>763</w:t>
            </w:r>
          </w:p>
        </w:tc>
        <w:tc>
          <w:tcPr>
            <w:tcW w:w="773" w:type="dxa"/>
          </w:tcPr>
          <w:p w:rsidR="00095425" w:rsidRPr="00095425" w:rsidRDefault="00095425" w:rsidP="003F1676">
            <w:pPr>
              <w:pStyle w:val="BodyText"/>
              <w:keepNext/>
              <w:ind w:left="0"/>
              <w:rPr>
                <w:b/>
                <w:sz w:val="16"/>
                <w:szCs w:val="16"/>
              </w:rPr>
            </w:pPr>
            <w:r w:rsidRPr="003F1676">
              <w:rPr>
                <w:b/>
                <w:sz w:val="16"/>
                <w:szCs w:val="16"/>
              </w:rPr>
              <w:t>578</w:t>
            </w:r>
          </w:p>
        </w:tc>
      </w:tr>
    </w:tbl>
    <w:p w:rsidR="00FD7DE5" w:rsidRDefault="00F23FF3" w:rsidP="00066087">
      <w:pPr>
        <w:pStyle w:val="Caption"/>
        <w:keepNext/>
        <w:keepLines/>
        <w:spacing w:before="360"/>
        <w:ind w:left="2552"/>
      </w:pPr>
      <w:bookmarkStart w:id="20" w:name="_Ref407023774"/>
      <w:r>
        <w:t xml:space="preserve">Table </w:t>
      </w:r>
      <w:r>
        <w:fldChar w:fldCharType="begin"/>
      </w:r>
      <w:r>
        <w:instrText xml:space="preserve"> SEQ Table \* ARABIC </w:instrText>
      </w:r>
      <w:r>
        <w:fldChar w:fldCharType="separate"/>
      </w:r>
      <w:r w:rsidR="004C1F83">
        <w:rPr>
          <w:noProof/>
        </w:rPr>
        <w:t>2</w:t>
      </w:r>
      <w:r>
        <w:fldChar w:fldCharType="end"/>
      </w:r>
      <w:bookmarkEnd w:id="20"/>
      <w:r w:rsidR="00A02463">
        <w:t>:</w:t>
      </w:r>
      <w:r>
        <w:t xml:space="preserve"> </w:t>
      </w:r>
      <w:r w:rsidR="005A7219">
        <w:t xml:space="preserve">Average </w:t>
      </w:r>
      <w:r w:rsidR="003D5D92">
        <w:t xml:space="preserve">total </w:t>
      </w:r>
      <w:r w:rsidR="005A7219">
        <w:t>b</w:t>
      </w:r>
      <w:r>
        <w:t xml:space="preserve">itrate </w:t>
      </w:r>
      <w:r w:rsidR="00942026">
        <w:t>reduction</w:t>
      </w:r>
      <w:r>
        <w:t xml:space="preserve"> </w:t>
      </w:r>
      <w:r w:rsidR="00BB456C">
        <w:t xml:space="preserve">for </w:t>
      </w:r>
      <w:r w:rsidR="00066087">
        <w:t>“</w:t>
      </w:r>
      <w:r w:rsidR="00BB456C">
        <w:t>motion</w:t>
      </w:r>
      <w:r w:rsidR="00066087">
        <w:t xml:space="preserve"> information</w:t>
      </w:r>
      <w:r w:rsidR="00BB456C">
        <w:t xml:space="preserve"> only</w:t>
      </w:r>
      <w:r w:rsidR="003D5D92">
        <w:t>”</w:t>
      </w:r>
      <w:r w:rsidR="005A7219">
        <w:t xml:space="preserve"> versus </w:t>
      </w:r>
      <w:r w:rsidR="003D5D92">
        <w:t>simulcast</w:t>
      </w:r>
      <w:r w:rsidR="00066087">
        <w:t xml:space="preserve"> </w:t>
      </w:r>
      <w:r w:rsidR="005A7219">
        <w:t>HEVC</w:t>
      </w:r>
      <w:r w:rsidR="00066087">
        <w:t xml:space="preserve"> encoding</w:t>
      </w:r>
      <w:r w:rsidR="00A02463">
        <w:t>.</w:t>
      </w:r>
    </w:p>
    <w:tbl>
      <w:tblPr>
        <w:tblStyle w:val="TableGrid"/>
        <w:tblW w:w="0" w:type="auto"/>
        <w:tblInd w:w="2552" w:type="dxa"/>
        <w:tblLook w:val="04A0" w:firstRow="1" w:lastRow="0" w:firstColumn="1" w:lastColumn="0" w:noHBand="0" w:noVBand="1"/>
      </w:tblPr>
      <w:tblGrid>
        <w:gridCol w:w="1346"/>
        <w:gridCol w:w="718"/>
        <w:gridCol w:w="732"/>
        <w:gridCol w:w="719"/>
        <w:gridCol w:w="732"/>
        <w:gridCol w:w="719"/>
        <w:gridCol w:w="732"/>
        <w:gridCol w:w="1054"/>
        <w:gridCol w:w="1061"/>
      </w:tblGrid>
      <w:tr w:rsidR="00334B4A" w:rsidTr="00095425">
        <w:tc>
          <w:tcPr>
            <w:tcW w:w="1175" w:type="dxa"/>
          </w:tcPr>
          <w:p w:rsidR="00334B4A" w:rsidRPr="00AD01CE" w:rsidRDefault="00334B4A" w:rsidP="005C0CA5">
            <w:pPr>
              <w:pStyle w:val="BodyText"/>
              <w:keepNext/>
              <w:ind w:left="0"/>
              <w:rPr>
                <w:sz w:val="16"/>
                <w:szCs w:val="16"/>
              </w:rPr>
            </w:pPr>
            <w:r w:rsidRPr="00AD01CE">
              <w:rPr>
                <w:sz w:val="16"/>
                <w:szCs w:val="16"/>
              </w:rPr>
              <w:t>Sequence</w:t>
            </w:r>
          </w:p>
        </w:tc>
        <w:tc>
          <w:tcPr>
            <w:tcW w:w="760" w:type="dxa"/>
          </w:tcPr>
          <w:p w:rsidR="00334B4A" w:rsidRPr="00AD01CE" w:rsidRDefault="00334B4A" w:rsidP="005C0CA5">
            <w:pPr>
              <w:pStyle w:val="BodyText"/>
              <w:keepNext/>
              <w:ind w:left="0"/>
              <w:rPr>
                <w:sz w:val="16"/>
                <w:szCs w:val="16"/>
              </w:rPr>
            </w:pPr>
            <w:r w:rsidRPr="00AD01CE">
              <w:rPr>
                <w:sz w:val="16"/>
                <w:szCs w:val="16"/>
              </w:rPr>
              <w:t>720p</w:t>
            </w:r>
          </w:p>
        </w:tc>
        <w:tc>
          <w:tcPr>
            <w:tcW w:w="761" w:type="dxa"/>
          </w:tcPr>
          <w:p w:rsidR="00334B4A" w:rsidRDefault="00334B4A" w:rsidP="005C0CA5">
            <w:pPr>
              <w:pStyle w:val="BodyText"/>
              <w:keepNext/>
              <w:ind w:left="0"/>
              <w:rPr>
                <w:sz w:val="16"/>
                <w:szCs w:val="16"/>
              </w:rPr>
            </w:pPr>
            <w:r>
              <w:rPr>
                <w:sz w:val="16"/>
                <w:szCs w:val="16"/>
              </w:rPr>
              <w:t xml:space="preserve">720p </w:t>
            </w:r>
          </w:p>
          <w:p w:rsidR="00334B4A" w:rsidRPr="00AD01CE" w:rsidRDefault="00334B4A" w:rsidP="005C0CA5">
            <w:pPr>
              <w:pStyle w:val="BodyText"/>
              <w:keepNext/>
              <w:ind w:left="0"/>
              <w:rPr>
                <w:sz w:val="16"/>
                <w:szCs w:val="16"/>
              </w:rPr>
            </w:pPr>
            <w:r>
              <w:rPr>
                <w:sz w:val="16"/>
                <w:szCs w:val="16"/>
              </w:rPr>
              <w:t xml:space="preserve">QP+2 </w:t>
            </w:r>
          </w:p>
        </w:tc>
        <w:tc>
          <w:tcPr>
            <w:tcW w:w="761" w:type="dxa"/>
          </w:tcPr>
          <w:p w:rsidR="00334B4A" w:rsidRPr="00AD01CE" w:rsidRDefault="00334B4A" w:rsidP="005C0CA5">
            <w:pPr>
              <w:pStyle w:val="BodyText"/>
              <w:keepNext/>
              <w:ind w:left="0"/>
              <w:rPr>
                <w:sz w:val="16"/>
                <w:szCs w:val="16"/>
              </w:rPr>
            </w:pPr>
            <w:r w:rsidRPr="00AD01CE">
              <w:rPr>
                <w:sz w:val="16"/>
                <w:szCs w:val="16"/>
              </w:rPr>
              <w:t>540p</w:t>
            </w:r>
            <w:r>
              <w:rPr>
                <w:sz w:val="16"/>
                <w:szCs w:val="16"/>
              </w:rPr>
              <w:t xml:space="preserve"> </w:t>
            </w:r>
            <w:r w:rsidRPr="00AD01CE">
              <w:rPr>
                <w:sz w:val="16"/>
                <w:szCs w:val="16"/>
              </w:rPr>
              <w:t xml:space="preserve"> </w:t>
            </w:r>
          </w:p>
        </w:tc>
        <w:tc>
          <w:tcPr>
            <w:tcW w:w="761" w:type="dxa"/>
          </w:tcPr>
          <w:p w:rsidR="00334B4A" w:rsidRDefault="00334B4A" w:rsidP="005C0CA5">
            <w:pPr>
              <w:pStyle w:val="BodyText"/>
              <w:keepNext/>
              <w:ind w:left="0"/>
              <w:rPr>
                <w:sz w:val="16"/>
                <w:szCs w:val="16"/>
              </w:rPr>
            </w:pPr>
            <w:r w:rsidRPr="00AD01CE">
              <w:rPr>
                <w:sz w:val="16"/>
                <w:szCs w:val="16"/>
              </w:rPr>
              <w:t>540p</w:t>
            </w:r>
          </w:p>
          <w:p w:rsidR="00334B4A" w:rsidRPr="00AD01CE" w:rsidRDefault="00334B4A" w:rsidP="005C0CA5">
            <w:pPr>
              <w:pStyle w:val="BodyText"/>
              <w:keepNext/>
              <w:ind w:left="0"/>
              <w:rPr>
                <w:sz w:val="16"/>
                <w:szCs w:val="16"/>
              </w:rPr>
            </w:pPr>
            <w:r>
              <w:rPr>
                <w:sz w:val="16"/>
                <w:szCs w:val="16"/>
              </w:rPr>
              <w:t>QP+2</w:t>
            </w:r>
            <w:r w:rsidRPr="00AD01CE">
              <w:rPr>
                <w:sz w:val="16"/>
                <w:szCs w:val="16"/>
              </w:rPr>
              <w:t xml:space="preserve"> </w:t>
            </w:r>
          </w:p>
        </w:tc>
        <w:tc>
          <w:tcPr>
            <w:tcW w:w="761" w:type="dxa"/>
          </w:tcPr>
          <w:p w:rsidR="00334B4A" w:rsidRPr="00AD01CE" w:rsidRDefault="00334B4A" w:rsidP="005C0CA5">
            <w:pPr>
              <w:pStyle w:val="BodyText"/>
              <w:keepNext/>
              <w:ind w:left="0"/>
              <w:rPr>
                <w:sz w:val="16"/>
                <w:szCs w:val="16"/>
              </w:rPr>
            </w:pPr>
            <w:r>
              <w:rPr>
                <w:sz w:val="16"/>
                <w:szCs w:val="16"/>
              </w:rPr>
              <w:t>36</w:t>
            </w:r>
            <w:r w:rsidRPr="00AD01CE">
              <w:rPr>
                <w:sz w:val="16"/>
                <w:szCs w:val="16"/>
              </w:rPr>
              <w:t xml:space="preserve">0p </w:t>
            </w:r>
          </w:p>
        </w:tc>
        <w:tc>
          <w:tcPr>
            <w:tcW w:w="761" w:type="dxa"/>
          </w:tcPr>
          <w:p w:rsidR="00334B4A" w:rsidRDefault="00334B4A" w:rsidP="005C0CA5">
            <w:pPr>
              <w:pStyle w:val="BodyText"/>
              <w:keepNext/>
              <w:ind w:left="0"/>
              <w:rPr>
                <w:sz w:val="16"/>
                <w:szCs w:val="16"/>
              </w:rPr>
            </w:pPr>
            <w:r>
              <w:rPr>
                <w:sz w:val="16"/>
                <w:szCs w:val="16"/>
              </w:rPr>
              <w:t>36</w:t>
            </w:r>
            <w:r w:rsidRPr="00AD01CE">
              <w:rPr>
                <w:sz w:val="16"/>
                <w:szCs w:val="16"/>
              </w:rPr>
              <w:t xml:space="preserve">0p </w:t>
            </w:r>
          </w:p>
          <w:p w:rsidR="00334B4A" w:rsidRPr="00AD01CE" w:rsidRDefault="00334B4A" w:rsidP="005C0CA5">
            <w:pPr>
              <w:pStyle w:val="BodyText"/>
              <w:keepNext/>
              <w:ind w:left="0"/>
              <w:rPr>
                <w:sz w:val="16"/>
                <w:szCs w:val="16"/>
              </w:rPr>
            </w:pPr>
            <w:r>
              <w:rPr>
                <w:sz w:val="16"/>
                <w:szCs w:val="16"/>
              </w:rPr>
              <w:t>QP+2</w:t>
            </w:r>
            <w:r w:rsidRPr="00AD01CE">
              <w:rPr>
                <w:sz w:val="16"/>
                <w:szCs w:val="16"/>
              </w:rPr>
              <w:t xml:space="preserve"> </w:t>
            </w:r>
          </w:p>
        </w:tc>
        <w:tc>
          <w:tcPr>
            <w:tcW w:w="1139" w:type="dxa"/>
          </w:tcPr>
          <w:p w:rsidR="00334B4A" w:rsidRPr="00AD01CE" w:rsidRDefault="00334B4A" w:rsidP="005C0CA5">
            <w:pPr>
              <w:pStyle w:val="BodyText"/>
              <w:keepNext/>
              <w:ind w:left="0"/>
              <w:rPr>
                <w:sz w:val="16"/>
                <w:szCs w:val="16"/>
              </w:rPr>
            </w:pPr>
            <w:r>
              <w:rPr>
                <w:sz w:val="16"/>
                <w:szCs w:val="16"/>
              </w:rPr>
              <w:t>Total</w:t>
            </w:r>
          </w:p>
        </w:tc>
        <w:tc>
          <w:tcPr>
            <w:tcW w:w="934" w:type="dxa"/>
          </w:tcPr>
          <w:p w:rsidR="00334B4A" w:rsidRDefault="00334B4A" w:rsidP="005C0CA5">
            <w:pPr>
              <w:pStyle w:val="BodyText"/>
              <w:keepNext/>
              <w:ind w:left="0"/>
              <w:rPr>
                <w:sz w:val="16"/>
                <w:szCs w:val="16"/>
              </w:rPr>
            </w:pPr>
            <w:r>
              <w:rPr>
                <w:sz w:val="16"/>
                <w:szCs w:val="16"/>
              </w:rPr>
              <w:t>Max (theoretical)</w:t>
            </w:r>
          </w:p>
        </w:tc>
      </w:tr>
      <w:tr w:rsidR="00095425" w:rsidTr="003F1676">
        <w:tc>
          <w:tcPr>
            <w:tcW w:w="1175" w:type="dxa"/>
          </w:tcPr>
          <w:p w:rsidR="00095425" w:rsidRPr="00AD01CE" w:rsidRDefault="00095425" w:rsidP="005C0CA5">
            <w:pPr>
              <w:pStyle w:val="BodyText"/>
              <w:keepNext/>
              <w:ind w:left="0"/>
              <w:rPr>
                <w:sz w:val="16"/>
                <w:szCs w:val="16"/>
              </w:rPr>
            </w:pPr>
            <w:r w:rsidRPr="00AD01CE">
              <w:rPr>
                <w:sz w:val="16"/>
                <w:szCs w:val="16"/>
              </w:rPr>
              <w:t>Kimono</w:t>
            </w:r>
          </w:p>
        </w:tc>
        <w:tc>
          <w:tcPr>
            <w:tcW w:w="760" w:type="dxa"/>
            <w:vAlign w:val="bottom"/>
          </w:tcPr>
          <w:p w:rsidR="00095425" w:rsidRPr="00654386" w:rsidRDefault="00095425" w:rsidP="005C0CA5">
            <w:pPr>
              <w:pStyle w:val="BodyText"/>
              <w:keepNext/>
              <w:ind w:left="0"/>
              <w:rPr>
                <w:sz w:val="16"/>
                <w:szCs w:val="16"/>
              </w:rPr>
            </w:pPr>
            <w:r w:rsidRPr="003F1676">
              <w:rPr>
                <w:sz w:val="16"/>
                <w:szCs w:val="16"/>
              </w:rPr>
              <w:t>57%</w:t>
            </w:r>
          </w:p>
        </w:tc>
        <w:tc>
          <w:tcPr>
            <w:tcW w:w="761" w:type="dxa"/>
            <w:vAlign w:val="bottom"/>
          </w:tcPr>
          <w:p w:rsidR="00095425" w:rsidRPr="00654386" w:rsidRDefault="00095425" w:rsidP="005C0CA5">
            <w:pPr>
              <w:pStyle w:val="BodyText"/>
              <w:keepNext/>
              <w:ind w:left="0"/>
              <w:rPr>
                <w:sz w:val="16"/>
                <w:szCs w:val="16"/>
              </w:rPr>
            </w:pPr>
            <w:r w:rsidRPr="003F1676">
              <w:rPr>
                <w:sz w:val="16"/>
                <w:szCs w:val="16"/>
              </w:rPr>
              <w:t>57%</w:t>
            </w:r>
          </w:p>
        </w:tc>
        <w:tc>
          <w:tcPr>
            <w:tcW w:w="761" w:type="dxa"/>
            <w:vAlign w:val="bottom"/>
          </w:tcPr>
          <w:p w:rsidR="00095425" w:rsidRPr="00654386" w:rsidRDefault="00095425" w:rsidP="005C0CA5">
            <w:pPr>
              <w:pStyle w:val="BodyText"/>
              <w:keepNext/>
              <w:ind w:left="0"/>
              <w:rPr>
                <w:sz w:val="16"/>
                <w:szCs w:val="16"/>
              </w:rPr>
            </w:pPr>
            <w:r w:rsidRPr="003F1676">
              <w:rPr>
                <w:sz w:val="16"/>
                <w:szCs w:val="16"/>
              </w:rPr>
              <w:t>57%</w:t>
            </w:r>
          </w:p>
        </w:tc>
        <w:tc>
          <w:tcPr>
            <w:tcW w:w="761" w:type="dxa"/>
            <w:vAlign w:val="bottom"/>
          </w:tcPr>
          <w:p w:rsidR="00095425" w:rsidRPr="00654386" w:rsidRDefault="00095425" w:rsidP="005C0CA5">
            <w:pPr>
              <w:pStyle w:val="BodyText"/>
              <w:keepNext/>
              <w:ind w:left="0"/>
              <w:rPr>
                <w:sz w:val="16"/>
                <w:szCs w:val="16"/>
              </w:rPr>
            </w:pPr>
            <w:r w:rsidRPr="003F1676">
              <w:rPr>
                <w:sz w:val="16"/>
                <w:szCs w:val="16"/>
              </w:rPr>
              <w:t>56%</w:t>
            </w:r>
          </w:p>
        </w:tc>
        <w:tc>
          <w:tcPr>
            <w:tcW w:w="761" w:type="dxa"/>
            <w:vAlign w:val="bottom"/>
          </w:tcPr>
          <w:p w:rsidR="00095425" w:rsidRPr="00654386" w:rsidRDefault="00095425" w:rsidP="005C0CA5">
            <w:pPr>
              <w:pStyle w:val="BodyText"/>
              <w:keepNext/>
              <w:ind w:left="0"/>
              <w:rPr>
                <w:sz w:val="16"/>
                <w:szCs w:val="16"/>
              </w:rPr>
            </w:pPr>
            <w:r w:rsidRPr="003F1676">
              <w:rPr>
                <w:sz w:val="16"/>
                <w:szCs w:val="16"/>
              </w:rPr>
              <w:t>59%</w:t>
            </w:r>
          </w:p>
        </w:tc>
        <w:tc>
          <w:tcPr>
            <w:tcW w:w="761" w:type="dxa"/>
            <w:vAlign w:val="bottom"/>
          </w:tcPr>
          <w:p w:rsidR="00095425" w:rsidRPr="00654386" w:rsidRDefault="00095425" w:rsidP="005C0CA5">
            <w:pPr>
              <w:pStyle w:val="BodyText"/>
              <w:keepNext/>
              <w:ind w:left="0"/>
              <w:rPr>
                <w:sz w:val="16"/>
                <w:szCs w:val="16"/>
              </w:rPr>
            </w:pPr>
            <w:r w:rsidRPr="003F1676">
              <w:rPr>
                <w:sz w:val="16"/>
                <w:szCs w:val="16"/>
              </w:rPr>
              <w:t>56%</w:t>
            </w:r>
          </w:p>
        </w:tc>
        <w:tc>
          <w:tcPr>
            <w:tcW w:w="1139" w:type="dxa"/>
            <w:vAlign w:val="bottom"/>
          </w:tcPr>
          <w:p w:rsidR="00095425" w:rsidRPr="009107B1" w:rsidRDefault="00095425" w:rsidP="005C0CA5">
            <w:pPr>
              <w:pStyle w:val="BodyText"/>
              <w:keepNext/>
              <w:ind w:left="0"/>
              <w:rPr>
                <w:sz w:val="16"/>
                <w:szCs w:val="16"/>
              </w:rPr>
            </w:pPr>
            <w:r w:rsidRPr="003F1676">
              <w:rPr>
                <w:sz w:val="16"/>
                <w:szCs w:val="16"/>
              </w:rPr>
              <w:t>38,98%</w:t>
            </w:r>
          </w:p>
        </w:tc>
        <w:tc>
          <w:tcPr>
            <w:tcW w:w="934" w:type="dxa"/>
            <w:vAlign w:val="bottom"/>
          </w:tcPr>
          <w:p w:rsidR="00095425" w:rsidRPr="00334B4A" w:rsidRDefault="00095425" w:rsidP="005C0CA5">
            <w:pPr>
              <w:pStyle w:val="BodyText"/>
              <w:keepNext/>
              <w:ind w:left="0"/>
              <w:rPr>
                <w:sz w:val="16"/>
                <w:szCs w:val="16"/>
              </w:rPr>
            </w:pPr>
            <w:r w:rsidRPr="003F1676">
              <w:rPr>
                <w:sz w:val="16"/>
                <w:szCs w:val="16"/>
              </w:rPr>
              <w:t>68,27%</w:t>
            </w:r>
          </w:p>
        </w:tc>
      </w:tr>
      <w:tr w:rsidR="00095425" w:rsidTr="003F1676">
        <w:tc>
          <w:tcPr>
            <w:tcW w:w="1175" w:type="dxa"/>
          </w:tcPr>
          <w:p w:rsidR="00095425" w:rsidRPr="00AD01CE" w:rsidRDefault="00095425" w:rsidP="005C0CA5">
            <w:pPr>
              <w:pStyle w:val="BodyText"/>
              <w:keepNext/>
              <w:ind w:left="0"/>
              <w:rPr>
                <w:sz w:val="16"/>
                <w:szCs w:val="16"/>
              </w:rPr>
            </w:pPr>
            <w:r w:rsidRPr="00AD01CE">
              <w:rPr>
                <w:sz w:val="16"/>
                <w:szCs w:val="16"/>
              </w:rPr>
              <w:t>ParkScene</w:t>
            </w:r>
          </w:p>
        </w:tc>
        <w:tc>
          <w:tcPr>
            <w:tcW w:w="760" w:type="dxa"/>
            <w:vAlign w:val="bottom"/>
          </w:tcPr>
          <w:p w:rsidR="00095425" w:rsidRPr="00654386" w:rsidRDefault="00095425" w:rsidP="005C0CA5">
            <w:pPr>
              <w:pStyle w:val="BodyText"/>
              <w:keepNext/>
              <w:ind w:left="0"/>
              <w:rPr>
                <w:sz w:val="16"/>
                <w:szCs w:val="16"/>
              </w:rPr>
            </w:pPr>
            <w:r w:rsidRPr="003F1676">
              <w:rPr>
                <w:sz w:val="16"/>
                <w:szCs w:val="16"/>
              </w:rPr>
              <w:t>53%</w:t>
            </w:r>
          </w:p>
        </w:tc>
        <w:tc>
          <w:tcPr>
            <w:tcW w:w="761" w:type="dxa"/>
            <w:vAlign w:val="bottom"/>
          </w:tcPr>
          <w:p w:rsidR="00095425" w:rsidRPr="00654386" w:rsidRDefault="00095425" w:rsidP="005C0CA5">
            <w:pPr>
              <w:pStyle w:val="BodyText"/>
              <w:keepNext/>
              <w:ind w:left="0"/>
              <w:rPr>
                <w:sz w:val="16"/>
                <w:szCs w:val="16"/>
              </w:rPr>
            </w:pPr>
            <w:r w:rsidRPr="003F1676">
              <w:rPr>
                <w:sz w:val="16"/>
                <w:szCs w:val="16"/>
              </w:rPr>
              <w:t>52%</w:t>
            </w:r>
          </w:p>
        </w:tc>
        <w:tc>
          <w:tcPr>
            <w:tcW w:w="761" w:type="dxa"/>
            <w:vAlign w:val="bottom"/>
          </w:tcPr>
          <w:p w:rsidR="00095425" w:rsidRPr="00654386" w:rsidRDefault="00095425" w:rsidP="005C0CA5">
            <w:pPr>
              <w:pStyle w:val="BodyText"/>
              <w:keepNext/>
              <w:ind w:left="0"/>
              <w:rPr>
                <w:sz w:val="16"/>
                <w:szCs w:val="16"/>
              </w:rPr>
            </w:pPr>
            <w:r w:rsidRPr="003F1676">
              <w:rPr>
                <w:sz w:val="16"/>
                <w:szCs w:val="16"/>
              </w:rPr>
              <w:t>57%</w:t>
            </w:r>
          </w:p>
        </w:tc>
        <w:tc>
          <w:tcPr>
            <w:tcW w:w="761" w:type="dxa"/>
            <w:vAlign w:val="bottom"/>
          </w:tcPr>
          <w:p w:rsidR="00095425" w:rsidRPr="00654386" w:rsidRDefault="00095425" w:rsidP="005C0CA5">
            <w:pPr>
              <w:pStyle w:val="BodyText"/>
              <w:keepNext/>
              <w:ind w:left="0"/>
              <w:rPr>
                <w:sz w:val="16"/>
                <w:szCs w:val="16"/>
              </w:rPr>
            </w:pPr>
            <w:r w:rsidRPr="003F1676">
              <w:rPr>
                <w:sz w:val="16"/>
                <w:szCs w:val="16"/>
              </w:rPr>
              <w:t>54%</w:t>
            </w:r>
          </w:p>
        </w:tc>
        <w:tc>
          <w:tcPr>
            <w:tcW w:w="761" w:type="dxa"/>
            <w:vAlign w:val="bottom"/>
          </w:tcPr>
          <w:p w:rsidR="00095425" w:rsidRPr="00654386" w:rsidRDefault="00095425" w:rsidP="005C0CA5">
            <w:pPr>
              <w:pStyle w:val="BodyText"/>
              <w:keepNext/>
              <w:ind w:left="0"/>
              <w:rPr>
                <w:sz w:val="16"/>
                <w:szCs w:val="16"/>
              </w:rPr>
            </w:pPr>
            <w:r w:rsidRPr="003F1676">
              <w:rPr>
                <w:sz w:val="16"/>
                <w:szCs w:val="16"/>
              </w:rPr>
              <w:t>58%</w:t>
            </w:r>
          </w:p>
        </w:tc>
        <w:tc>
          <w:tcPr>
            <w:tcW w:w="761" w:type="dxa"/>
            <w:vAlign w:val="bottom"/>
          </w:tcPr>
          <w:p w:rsidR="00095425" w:rsidRPr="00654386" w:rsidRDefault="00095425" w:rsidP="005C0CA5">
            <w:pPr>
              <w:pStyle w:val="BodyText"/>
              <w:keepNext/>
              <w:ind w:left="0"/>
              <w:rPr>
                <w:sz w:val="16"/>
                <w:szCs w:val="16"/>
              </w:rPr>
            </w:pPr>
            <w:r w:rsidRPr="003F1676">
              <w:rPr>
                <w:sz w:val="16"/>
                <w:szCs w:val="16"/>
              </w:rPr>
              <w:t>56%</w:t>
            </w:r>
          </w:p>
        </w:tc>
        <w:tc>
          <w:tcPr>
            <w:tcW w:w="1139" w:type="dxa"/>
            <w:vAlign w:val="bottom"/>
          </w:tcPr>
          <w:p w:rsidR="00095425" w:rsidRPr="009107B1" w:rsidRDefault="00095425" w:rsidP="005C0CA5">
            <w:pPr>
              <w:pStyle w:val="BodyText"/>
              <w:keepNext/>
              <w:ind w:left="0"/>
              <w:rPr>
                <w:sz w:val="16"/>
                <w:szCs w:val="16"/>
              </w:rPr>
            </w:pPr>
            <w:r w:rsidRPr="003F1676">
              <w:rPr>
                <w:sz w:val="16"/>
                <w:szCs w:val="16"/>
              </w:rPr>
              <w:t>34,20%</w:t>
            </w:r>
          </w:p>
        </w:tc>
        <w:tc>
          <w:tcPr>
            <w:tcW w:w="934" w:type="dxa"/>
            <w:vAlign w:val="bottom"/>
          </w:tcPr>
          <w:p w:rsidR="00095425" w:rsidRPr="00334B4A" w:rsidRDefault="00095425" w:rsidP="005C0CA5">
            <w:pPr>
              <w:pStyle w:val="BodyText"/>
              <w:keepNext/>
              <w:ind w:left="0"/>
              <w:rPr>
                <w:sz w:val="16"/>
                <w:szCs w:val="16"/>
              </w:rPr>
            </w:pPr>
            <w:r w:rsidRPr="003F1676">
              <w:rPr>
                <w:sz w:val="16"/>
                <w:szCs w:val="16"/>
              </w:rPr>
              <w:t>63,24%</w:t>
            </w:r>
          </w:p>
        </w:tc>
      </w:tr>
      <w:tr w:rsidR="00095425" w:rsidTr="003F1676">
        <w:tc>
          <w:tcPr>
            <w:tcW w:w="1175" w:type="dxa"/>
          </w:tcPr>
          <w:p w:rsidR="00095425" w:rsidRPr="00AD01CE" w:rsidRDefault="00095425" w:rsidP="005C0CA5">
            <w:pPr>
              <w:pStyle w:val="BodyText"/>
              <w:keepNext/>
              <w:ind w:left="0"/>
              <w:rPr>
                <w:sz w:val="16"/>
                <w:szCs w:val="16"/>
              </w:rPr>
            </w:pPr>
            <w:r w:rsidRPr="00AD01CE">
              <w:rPr>
                <w:sz w:val="16"/>
                <w:szCs w:val="16"/>
              </w:rPr>
              <w:t>Cactus</w:t>
            </w:r>
          </w:p>
        </w:tc>
        <w:tc>
          <w:tcPr>
            <w:tcW w:w="760" w:type="dxa"/>
            <w:vAlign w:val="bottom"/>
          </w:tcPr>
          <w:p w:rsidR="00095425" w:rsidRPr="00654386" w:rsidRDefault="00095425" w:rsidP="005C0CA5">
            <w:pPr>
              <w:pStyle w:val="BodyText"/>
              <w:keepNext/>
              <w:ind w:left="0"/>
              <w:rPr>
                <w:sz w:val="16"/>
                <w:szCs w:val="16"/>
              </w:rPr>
            </w:pPr>
            <w:r w:rsidRPr="003F1676">
              <w:rPr>
                <w:sz w:val="16"/>
                <w:szCs w:val="16"/>
              </w:rPr>
              <w:t>52%</w:t>
            </w:r>
          </w:p>
        </w:tc>
        <w:tc>
          <w:tcPr>
            <w:tcW w:w="761" w:type="dxa"/>
            <w:vAlign w:val="bottom"/>
          </w:tcPr>
          <w:p w:rsidR="00095425" w:rsidRPr="00654386" w:rsidRDefault="00095425" w:rsidP="005C0CA5">
            <w:pPr>
              <w:pStyle w:val="BodyText"/>
              <w:keepNext/>
              <w:ind w:left="0"/>
              <w:rPr>
                <w:sz w:val="16"/>
                <w:szCs w:val="16"/>
              </w:rPr>
            </w:pPr>
            <w:r w:rsidRPr="003F1676">
              <w:rPr>
                <w:sz w:val="16"/>
                <w:szCs w:val="16"/>
              </w:rPr>
              <w:t>50%</w:t>
            </w:r>
          </w:p>
        </w:tc>
        <w:tc>
          <w:tcPr>
            <w:tcW w:w="761" w:type="dxa"/>
            <w:vAlign w:val="bottom"/>
          </w:tcPr>
          <w:p w:rsidR="00095425" w:rsidRPr="00654386" w:rsidRDefault="00095425" w:rsidP="005C0CA5">
            <w:pPr>
              <w:pStyle w:val="BodyText"/>
              <w:keepNext/>
              <w:ind w:left="0"/>
              <w:rPr>
                <w:sz w:val="16"/>
                <w:szCs w:val="16"/>
              </w:rPr>
            </w:pPr>
            <w:r w:rsidRPr="003F1676">
              <w:rPr>
                <w:sz w:val="16"/>
                <w:szCs w:val="16"/>
              </w:rPr>
              <w:t>54%</w:t>
            </w:r>
          </w:p>
        </w:tc>
        <w:tc>
          <w:tcPr>
            <w:tcW w:w="761" w:type="dxa"/>
            <w:vAlign w:val="bottom"/>
          </w:tcPr>
          <w:p w:rsidR="00095425" w:rsidRPr="00654386" w:rsidRDefault="00095425" w:rsidP="005C0CA5">
            <w:pPr>
              <w:pStyle w:val="BodyText"/>
              <w:keepNext/>
              <w:ind w:left="0"/>
              <w:rPr>
                <w:sz w:val="16"/>
                <w:szCs w:val="16"/>
              </w:rPr>
            </w:pPr>
            <w:r w:rsidRPr="003F1676">
              <w:rPr>
                <w:sz w:val="16"/>
                <w:szCs w:val="16"/>
              </w:rPr>
              <w:t>51%</w:t>
            </w:r>
          </w:p>
        </w:tc>
        <w:tc>
          <w:tcPr>
            <w:tcW w:w="761" w:type="dxa"/>
            <w:vAlign w:val="bottom"/>
          </w:tcPr>
          <w:p w:rsidR="00095425" w:rsidRPr="00654386" w:rsidRDefault="00095425" w:rsidP="005C0CA5">
            <w:pPr>
              <w:pStyle w:val="BodyText"/>
              <w:keepNext/>
              <w:ind w:left="0"/>
              <w:rPr>
                <w:sz w:val="16"/>
                <w:szCs w:val="16"/>
              </w:rPr>
            </w:pPr>
            <w:r w:rsidRPr="003F1676">
              <w:rPr>
                <w:sz w:val="16"/>
                <w:szCs w:val="16"/>
              </w:rPr>
              <w:t>55%</w:t>
            </w:r>
          </w:p>
        </w:tc>
        <w:tc>
          <w:tcPr>
            <w:tcW w:w="761" w:type="dxa"/>
            <w:vAlign w:val="bottom"/>
          </w:tcPr>
          <w:p w:rsidR="00095425" w:rsidRPr="00654386" w:rsidRDefault="00095425" w:rsidP="005C0CA5">
            <w:pPr>
              <w:pStyle w:val="BodyText"/>
              <w:keepNext/>
              <w:ind w:left="0"/>
              <w:rPr>
                <w:sz w:val="16"/>
                <w:szCs w:val="16"/>
              </w:rPr>
            </w:pPr>
            <w:r w:rsidRPr="003F1676">
              <w:rPr>
                <w:sz w:val="16"/>
                <w:szCs w:val="16"/>
              </w:rPr>
              <w:t>52%</w:t>
            </w:r>
          </w:p>
        </w:tc>
        <w:tc>
          <w:tcPr>
            <w:tcW w:w="1139" w:type="dxa"/>
            <w:vAlign w:val="bottom"/>
          </w:tcPr>
          <w:p w:rsidR="00095425" w:rsidRPr="009107B1" w:rsidRDefault="00095425" w:rsidP="005C0CA5">
            <w:pPr>
              <w:pStyle w:val="BodyText"/>
              <w:keepNext/>
              <w:ind w:left="0"/>
              <w:rPr>
                <w:sz w:val="16"/>
                <w:szCs w:val="16"/>
              </w:rPr>
            </w:pPr>
            <w:r w:rsidRPr="003F1676">
              <w:rPr>
                <w:sz w:val="16"/>
                <w:szCs w:val="16"/>
              </w:rPr>
              <w:t>32,59%</w:t>
            </w:r>
          </w:p>
        </w:tc>
        <w:tc>
          <w:tcPr>
            <w:tcW w:w="934" w:type="dxa"/>
            <w:vAlign w:val="bottom"/>
          </w:tcPr>
          <w:p w:rsidR="00095425" w:rsidRPr="00334B4A" w:rsidRDefault="00095425" w:rsidP="005C0CA5">
            <w:pPr>
              <w:pStyle w:val="BodyText"/>
              <w:keepNext/>
              <w:ind w:left="0"/>
              <w:rPr>
                <w:sz w:val="16"/>
                <w:szCs w:val="16"/>
              </w:rPr>
            </w:pPr>
            <w:r w:rsidRPr="003F1676">
              <w:rPr>
                <w:sz w:val="16"/>
                <w:szCs w:val="16"/>
              </w:rPr>
              <w:t>63,42%</w:t>
            </w:r>
          </w:p>
        </w:tc>
      </w:tr>
      <w:tr w:rsidR="00095425" w:rsidTr="003F1676">
        <w:tc>
          <w:tcPr>
            <w:tcW w:w="1175" w:type="dxa"/>
          </w:tcPr>
          <w:p w:rsidR="00095425" w:rsidRPr="00AD01CE" w:rsidRDefault="00095425" w:rsidP="005C0CA5">
            <w:pPr>
              <w:pStyle w:val="BodyText"/>
              <w:keepNext/>
              <w:ind w:left="0"/>
              <w:rPr>
                <w:sz w:val="16"/>
                <w:szCs w:val="16"/>
              </w:rPr>
            </w:pPr>
            <w:r w:rsidRPr="00AD01CE">
              <w:rPr>
                <w:sz w:val="16"/>
                <w:szCs w:val="16"/>
              </w:rPr>
              <w:t>BasketBallDrive</w:t>
            </w:r>
          </w:p>
        </w:tc>
        <w:tc>
          <w:tcPr>
            <w:tcW w:w="760" w:type="dxa"/>
            <w:vAlign w:val="bottom"/>
          </w:tcPr>
          <w:p w:rsidR="00095425" w:rsidRPr="00654386" w:rsidRDefault="00095425" w:rsidP="005C0CA5">
            <w:pPr>
              <w:pStyle w:val="BodyText"/>
              <w:keepNext/>
              <w:ind w:left="0"/>
              <w:rPr>
                <w:sz w:val="16"/>
                <w:szCs w:val="16"/>
              </w:rPr>
            </w:pPr>
            <w:r w:rsidRPr="003F1676">
              <w:rPr>
                <w:sz w:val="16"/>
                <w:szCs w:val="16"/>
              </w:rPr>
              <w:t>49%</w:t>
            </w:r>
          </w:p>
        </w:tc>
        <w:tc>
          <w:tcPr>
            <w:tcW w:w="761" w:type="dxa"/>
            <w:vAlign w:val="bottom"/>
          </w:tcPr>
          <w:p w:rsidR="00095425" w:rsidRPr="00654386" w:rsidRDefault="00095425" w:rsidP="005C0CA5">
            <w:pPr>
              <w:pStyle w:val="BodyText"/>
              <w:keepNext/>
              <w:ind w:left="0"/>
              <w:rPr>
                <w:sz w:val="16"/>
                <w:szCs w:val="16"/>
              </w:rPr>
            </w:pPr>
            <w:r w:rsidRPr="003F1676">
              <w:rPr>
                <w:sz w:val="16"/>
                <w:szCs w:val="16"/>
              </w:rPr>
              <w:t>47%</w:t>
            </w:r>
          </w:p>
        </w:tc>
        <w:tc>
          <w:tcPr>
            <w:tcW w:w="761" w:type="dxa"/>
            <w:vAlign w:val="bottom"/>
          </w:tcPr>
          <w:p w:rsidR="00095425" w:rsidRPr="00654386" w:rsidRDefault="00095425" w:rsidP="005C0CA5">
            <w:pPr>
              <w:pStyle w:val="BodyText"/>
              <w:keepNext/>
              <w:ind w:left="0"/>
              <w:rPr>
                <w:sz w:val="16"/>
                <w:szCs w:val="16"/>
              </w:rPr>
            </w:pPr>
            <w:r w:rsidRPr="003F1676">
              <w:rPr>
                <w:sz w:val="16"/>
                <w:szCs w:val="16"/>
              </w:rPr>
              <w:t>51%</w:t>
            </w:r>
          </w:p>
        </w:tc>
        <w:tc>
          <w:tcPr>
            <w:tcW w:w="761" w:type="dxa"/>
            <w:vAlign w:val="bottom"/>
          </w:tcPr>
          <w:p w:rsidR="00095425" w:rsidRPr="00654386" w:rsidRDefault="00095425" w:rsidP="005C0CA5">
            <w:pPr>
              <w:pStyle w:val="BodyText"/>
              <w:keepNext/>
              <w:ind w:left="0"/>
              <w:rPr>
                <w:sz w:val="16"/>
                <w:szCs w:val="16"/>
              </w:rPr>
            </w:pPr>
            <w:r w:rsidRPr="003F1676">
              <w:rPr>
                <w:sz w:val="16"/>
                <w:szCs w:val="16"/>
              </w:rPr>
              <w:t>49%</w:t>
            </w:r>
          </w:p>
        </w:tc>
        <w:tc>
          <w:tcPr>
            <w:tcW w:w="761" w:type="dxa"/>
            <w:vAlign w:val="bottom"/>
          </w:tcPr>
          <w:p w:rsidR="00095425" w:rsidRPr="00654386" w:rsidRDefault="00095425" w:rsidP="005C0CA5">
            <w:pPr>
              <w:pStyle w:val="BodyText"/>
              <w:keepNext/>
              <w:ind w:left="0"/>
              <w:rPr>
                <w:sz w:val="16"/>
                <w:szCs w:val="16"/>
              </w:rPr>
            </w:pPr>
            <w:r w:rsidRPr="003F1676">
              <w:rPr>
                <w:sz w:val="16"/>
                <w:szCs w:val="16"/>
              </w:rPr>
              <w:t>52%</w:t>
            </w:r>
          </w:p>
        </w:tc>
        <w:tc>
          <w:tcPr>
            <w:tcW w:w="761" w:type="dxa"/>
            <w:vAlign w:val="bottom"/>
          </w:tcPr>
          <w:p w:rsidR="00095425" w:rsidRPr="00654386" w:rsidRDefault="00095425" w:rsidP="005C0CA5">
            <w:pPr>
              <w:pStyle w:val="BodyText"/>
              <w:keepNext/>
              <w:ind w:left="0"/>
              <w:rPr>
                <w:sz w:val="16"/>
                <w:szCs w:val="16"/>
              </w:rPr>
            </w:pPr>
            <w:r w:rsidRPr="003F1676">
              <w:rPr>
                <w:sz w:val="16"/>
                <w:szCs w:val="16"/>
              </w:rPr>
              <w:t>48%</w:t>
            </w:r>
          </w:p>
        </w:tc>
        <w:tc>
          <w:tcPr>
            <w:tcW w:w="1139" w:type="dxa"/>
            <w:vAlign w:val="bottom"/>
          </w:tcPr>
          <w:p w:rsidR="00095425" w:rsidRPr="009107B1" w:rsidRDefault="00095425" w:rsidP="005C0CA5">
            <w:pPr>
              <w:pStyle w:val="BodyText"/>
              <w:keepNext/>
              <w:ind w:left="0"/>
              <w:rPr>
                <w:sz w:val="16"/>
                <w:szCs w:val="16"/>
              </w:rPr>
            </w:pPr>
            <w:r w:rsidRPr="003F1676">
              <w:rPr>
                <w:sz w:val="16"/>
                <w:szCs w:val="16"/>
              </w:rPr>
              <w:t>31,30%</w:t>
            </w:r>
          </w:p>
        </w:tc>
        <w:tc>
          <w:tcPr>
            <w:tcW w:w="934" w:type="dxa"/>
            <w:vAlign w:val="bottom"/>
          </w:tcPr>
          <w:p w:rsidR="00095425" w:rsidRPr="00334B4A" w:rsidRDefault="00095425" w:rsidP="005C0CA5">
            <w:pPr>
              <w:pStyle w:val="BodyText"/>
              <w:keepNext/>
              <w:ind w:left="0"/>
              <w:rPr>
                <w:sz w:val="16"/>
                <w:szCs w:val="16"/>
              </w:rPr>
            </w:pPr>
            <w:r w:rsidRPr="003F1676">
              <w:rPr>
                <w:sz w:val="16"/>
                <w:szCs w:val="16"/>
              </w:rPr>
              <w:t>64,23%</w:t>
            </w:r>
          </w:p>
        </w:tc>
      </w:tr>
      <w:tr w:rsidR="00095425" w:rsidTr="003F1676">
        <w:tc>
          <w:tcPr>
            <w:tcW w:w="1175" w:type="dxa"/>
          </w:tcPr>
          <w:p w:rsidR="00095425" w:rsidRPr="00AD01CE" w:rsidRDefault="00095425" w:rsidP="005C0CA5">
            <w:pPr>
              <w:pStyle w:val="BodyText"/>
              <w:keepNext/>
              <w:ind w:left="0"/>
              <w:rPr>
                <w:sz w:val="16"/>
                <w:szCs w:val="16"/>
              </w:rPr>
            </w:pPr>
            <w:r w:rsidRPr="00AD01CE">
              <w:rPr>
                <w:sz w:val="16"/>
                <w:szCs w:val="16"/>
              </w:rPr>
              <w:t>BQTerrace</w:t>
            </w:r>
          </w:p>
        </w:tc>
        <w:tc>
          <w:tcPr>
            <w:tcW w:w="760" w:type="dxa"/>
            <w:vAlign w:val="bottom"/>
          </w:tcPr>
          <w:p w:rsidR="00095425" w:rsidRPr="00654386" w:rsidRDefault="00095425" w:rsidP="005C0CA5">
            <w:pPr>
              <w:pStyle w:val="BodyText"/>
              <w:keepNext/>
              <w:ind w:left="0"/>
              <w:rPr>
                <w:sz w:val="16"/>
                <w:szCs w:val="16"/>
              </w:rPr>
            </w:pPr>
            <w:r w:rsidRPr="003F1676">
              <w:rPr>
                <w:sz w:val="16"/>
                <w:szCs w:val="16"/>
              </w:rPr>
              <w:t>53%</w:t>
            </w:r>
          </w:p>
        </w:tc>
        <w:tc>
          <w:tcPr>
            <w:tcW w:w="761" w:type="dxa"/>
            <w:vAlign w:val="bottom"/>
          </w:tcPr>
          <w:p w:rsidR="00095425" w:rsidRPr="00654386" w:rsidRDefault="00095425" w:rsidP="005C0CA5">
            <w:pPr>
              <w:pStyle w:val="BodyText"/>
              <w:keepNext/>
              <w:ind w:left="0"/>
              <w:rPr>
                <w:sz w:val="16"/>
                <w:szCs w:val="16"/>
              </w:rPr>
            </w:pPr>
            <w:r w:rsidRPr="003F1676">
              <w:rPr>
                <w:sz w:val="16"/>
                <w:szCs w:val="16"/>
              </w:rPr>
              <w:t>52%</w:t>
            </w:r>
          </w:p>
        </w:tc>
        <w:tc>
          <w:tcPr>
            <w:tcW w:w="761" w:type="dxa"/>
            <w:vAlign w:val="bottom"/>
          </w:tcPr>
          <w:p w:rsidR="00095425" w:rsidRPr="00654386" w:rsidRDefault="00095425" w:rsidP="005C0CA5">
            <w:pPr>
              <w:pStyle w:val="BodyText"/>
              <w:keepNext/>
              <w:ind w:left="0"/>
              <w:rPr>
                <w:sz w:val="16"/>
                <w:szCs w:val="16"/>
              </w:rPr>
            </w:pPr>
            <w:r w:rsidRPr="003F1676">
              <w:rPr>
                <w:sz w:val="16"/>
                <w:szCs w:val="16"/>
              </w:rPr>
              <w:t>55%</w:t>
            </w:r>
          </w:p>
        </w:tc>
        <w:tc>
          <w:tcPr>
            <w:tcW w:w="761" w:type="dxa"/>
            <w:vAlign w:val="bottom"/>
          </w:tcPr>
          <w:p w:rsidR="00095425" w:rsidRPr="00654386" w:rsidRDefault="00095425" w:rsidP="005C0CA5">
            <w:pPr>
              <w:pStyle w:val="BodyText"/>
              <w:keepNext/>
              <w:ind w:left="0"/>
              <w:rPr>
                <w:sz w:val="16"/>
                <w:szCs w:val="16"/>
              </w:rPr>
            </w:pPr>
            <w:r w:rsidRPr="003F1676">
              <w:rPr>
                <w:sz w:val="16"/>
                <w:szCs w:val="16"/>
              </w:rPr>
              <w:t>53%</w:t>
            </w:r>
          </w:p>
        </w:tc>
        <w:tc>
          <w:tcPr>
            <w:tcW w:w="761" w:type="dxa"/>
            <w:vAlign w:val="bottom"/>
          </w:tcPr>
          <w:p w:rsidR="00095425" w:rsidRPr="00654386" w:rsidRDefault="00095425" w:rsidP="005C0CA5">
            <w:pPr>
              <w:pStyle w:val="BodyText"/>
              <w:keepNext/>
              <w:ind w:left="0"/>
              <w:rPr>
                <w:sz w:val="16"/>
                <w:szCs w:val="16"/>
              </w:rPr>
            </w:pPr>
            <w:r w:rsidRPr="003F1676">
              <w:rPr>
                <w:sz w:val="16"/>
                <w:szCs w:val="16"/>
              </w:rPr>
              <w:t>55%</w:t>
            </w:r>
          </w:p>
        </w:tc>
        <w:tc>
          <w:tcPr>
            <w:tcW w:w="761" w:type="dxa"/>
            <w:vAlign w:val="bottom"/>
          </w:tcPr>
          <w:p w:rsidR="00095425" w:rsidRPr="00654386" w:rsidRDefault="00095425" w:rsidP="005C0CA5">
            <w:pPr>
              <w:pStyle w:val="BodyText"/>
              <w:keepNext/>
              <w:ind w:left="0"/>
              <w:rPr>
                <w:sz w:val="16"/>
                <w:szCs w:val="16"/>
              </w:rPr>
            </w:pPr>
            <w:r w:rsidRPr="003F1676">
              <w:rPr>
                <w:sz w:val="16"/>
                <w:szCs w:val="16"/>
              </w:rPr>
              <w:t>53%</w:t>
            </w:r>
          </w:p>
        </w:tc>
        <w:tc>
          <w:tcPr>
            <w:tcW w:w="1139" w:type="dxa"/>
            <w:vAlign w:val="bottom"/>
          </w:tcPr>
          <w:p w:rsidR="00095425" w:rsidRPr="009107B1" w:rsidRDefault="00095425" w:rsidP="005C0CA5">
            <w:pPr>
              <w:pStyle w:val="BodyText"/>
              <w:keepNext/>
              <w:ind w:left="0"/>
              <w:rPr>
                <w:sz w:val="16"/>
                <w:szCs w:val="16"/>
              </w:rPr>
            </w:pPr>
            <w:r w:rsidRPr="003F1676">
              <w:rPr>
                <w:sz w:val="16"/>
                <w:szCs w:val="16"/>
              </w:rPr>
              <w:t>25,74%</w:t>
            </w:r>
          </w:p>
        </w:tc>
        <w:tc>
          <w:tcPr>
            <w:tcW w:w="934" w:type="dxa"/>
            <w:vAlign w:val="bottom"/>
          </w:tcPr>
          <w:p w:rsidR="00095425" w:rsidRPr="00334B4A" w:rsidRDefault="00095425" w:rsidP="005C0CA5">
            <w:pPr>
              <w:pStyle w:val="BodyText"/>
              <w:keepNext/>
              <w:ind w:left="0"/>
              <w:rPr>
                <w:sz w:val="16"/>
                <w:szCs w:val="16"/>
              </w:rPr>
            </w:pPr>
            <w:r w:rsidRPr="003F1676">
              <w:rPr>
                <w:sz w:val="16"/>
                <w:szCs w:val="16"/>
              </w:rPr>
              <w:t>49,56%</w:t>
            </w:r>
          </w:p>
        </w:tc>
      </w:tr>
      <w:tr w:rsidR="00095425" w:rsidTr="003F1676">
        <w:tc>
          <w:tcPr>
            <w:tcW w:w="1175" w:type="dxa"/>
          </w:tcPr>
          <w:p w:rsidR="00095425" w:rsidRPr="00D76C66" w:rsidRDefault="00095425" w:rsidP="00B655BD">
            <w:pPr>
              <w:pStyle w:val="BodyText"/>
              <w:ind w:left="0"/>
              <w:rPr>
                <w:b/>
                <w:sz w:val="16"/>
                <w:szCs w:val="16"/>
              </w:rPr>
            </w:pPr>
            <w:r w:rsidRPr="00D76C66">
              <w:rPr>
                <w:b/>
                <w:sz w:val="16"/>
                <w:szCs w:val="16"/>
              </w:rPr>
              <w:t>Average</w:t>
            </w:r>
          </w:p>
        </w:tc>
        <w:tc>
          <w:tcPr>
            <w:tcW w:w="760" w:type="dxa"/>
            <w:vAlign w:val="bottom"/>
          </w:tcPr>
          <w:p w:rsidR="00095425" w:rsidRPr="00095425" w:rsidRDefault="00095425" w:rsidP="003F1676">
            <w:pPr>
              <w:pStyle w:val="BodyText"/>
              <w:keepNext/>
              <w:ind w:left="0"/>
              <w:rPr>
                <w:b/>
                <w:sz w:val="16"/>
                <w:szCs w:val="16"/>
              </w:rPr>
            </w:pPr>
            <w:r w:rsidRPr="003F1676">
              <w:rPr>
                <w:b/>
                <w:sz w:val="16"/>
                <w:szCs w:val="16"/>
              </w:rPr>
              <w:t>53%</w:t>
            </w:r>
          </w:p>
        </w:tc>
        <w:tc>
          <w:tcPr>
            <w:tcW w:w="761" w:type="dxa"/>
            <w:vAlign w:val="bottom"/>
          </w:tcPr>
          <w:p w:rsidR="00095425" w:rsidRPr="00095425" w:rsidRDefault="00095425" w:rsidP="003F1676">
            <w:pPr>
              <w:pStyle w:val="BodyText"/>
              <w:keepNext/>
              <w:ind w:left="0"/>
              <w:rPr>
                <w:b/>
                <w:sz w:val="16"/>
                <w:szCs w:val="16"/>
              </w:rPr>
            </w:pPr>
            <w:r w:rsidRPr="003F1676">
              <w:rPr>
                <w:b/>
                <w:sz w:val="16"/>
                <w:szCs w:val="16"/>
              </w:rPr>
              <w:t>52%</w:t>
            </w:r>
          </w:p>
        </w:tc>
        <w:tc>
          <w:tcPr>
            <w:tcW w:w="761" w:type="dxa"/>
            <w:vAlign w:val="bottom"/>
          </w:tcPr>
          <w:p w:rsidR="00095425" w:rsidRPr="00095425" w:rsidRDefault="00095425" w:rsidP="003F1676">
            <w:pPr>
              <w:pStyle w:val="BodyText"/>
              <w:keepNext/>
              <w:ind w:left="0"/>
              <w:rPr>
                <w:b/>
                <w:sz w:val="16"/>
                <w:szCs w:val="16"/>
              </w:rPr>
            </w:pPr>
            <w:r w:rsidRPr="003F1676">
              <w:rPr>
                <w:b/>
                <w:sz w:val="16"/>
                <w:szCs w:val="16"/>
              </w:rPr>
              <w:t>55%</w:t>
            </w:r>
          </w:p>
        </w:tc>
        <w:tc>
          <w:tcPr>
            <w:tcW w:w="761" w:type="dxa"/>
            <w:vAlign w:val="bottom"/>
          </w:tcPr>
          <w:p w:rsidR="00095425" w:rsidRPr="00095425" w:rsidRDefault="00095425" w:rsidP="003F1676">
            <w:pPr>
              <w:pStyle w:val="BodyText"/>
              <w:keepNext/>
              <w:ind w:left="0"/>
              <w:rPr>
                <w:b/>
                <w:sz w:val="16"/>
                <w:szCs w:val="16"/>
              </w:rPr>
            </w:pPr>
            <w:r w:rsidRPr="003F1676">
              <w:rPr>
                <w:b/>
                <w:sz w:val="16"/>
                <w:szCs w:val="16"/>
              </w:rPr>
              <w:t>53%</w:t>
            </w:r>
          </w:p>
        </w:tc>
        <w:tc>
          <w:tcPr>
            <w:tcW w:w="761" w:type="dxa"/>
            <w:vAlign w:val="bottom"/>
          </w:tcPr>
          <w:p w:rsidR="00095425" w:rsidRPr="00095425" w:rsidRDefault="00095425" w:rsidP="003F1676">
            <w:pPr>
              <w:pStyle w:val="BodyText"/>
              <w:keepNext/>
              <w:ind w:left="0"/>
              <w:rPr>
                <w:b/>
                <w:sz w:val="16"/>
                <w:szCs w:val="16"/>
              </w:rPr>
            </w:pPr>
            <w:r w:rsidRPr="003F1676">
              <w:rPr>
                <w:b/>
                <w:sz w:val="16"/>
                <w:szCs w:val="16"/>
              </w:rPr>
              <w:t>56%</w:t>
            </w:r>
          </w:p>
        </w:tc>
        <w:tc>
          <w:tcPr>
            <w:tcW w:w="761" w:type="dxa"/>
            <w:vAlign w:val="bottom"/>
          </w:tcPr>
          <w:p w:rsidR="00095425" w:rsidRPr="00095425" w:rsidRDefault="00095425" w:rsidP="003F1676">
            <w:pPr>
              <w:pStyle w:val="BodyText"/>
              <w:keepNext/>
              <w:ind w:left="0"/>
              <w:rPr>
                <w:b/>
                <w:sz w:val="16"/>
                <w:szCs w:val="16"/>
              </w:rPr>
            </w:pPr>
            <w:r w:rsidRPr="003F1676">
              <w:rPr>
                <w:b/>
                <w:sz w:val="16"/>
                <w:szCs w:val="16"/>
              </w:rPr>
              <w:t>53%</w:t>
            </w:r>
          </w:p>
        </w:tc>
        <w:tc>
          <w:tcPr>
            <w:tcW w:w="1139" w:type="dxa"/>
            <w:vAlign w:val="bottom"/>
          </w:tcPr>
          <w:p w:rsidR="00095425" w:rsidRPr="00095425" w:rsidRDefault="00095425" w:rsidP="003F1676">
            <w:pPr>
              <w:pStyle w:val="BodyText"/>
              <w:keepNext/>
              <w:ind w:left="0"/>
              <w:rPr>
                <w:b/>
                <w:sz w:val="16"/>
                <w:szCs w:val="16"/>
              </w:rPr>
            </w:pPr>
            <w:r w:rsidRPr="003F1676">
              <w:rPr>
                <w:b/>
                <w:sz w:val="16"/>
                <w:szCs w:val="16"/>
              </w:rPr>
              <w:t>32,57%</w:t>
            </w:r>
          </w:p>
        </w:tc>
        <w:tc>
          <w:tcPr>
            <w:tcW w:w="934" w:type="dxa"/>
            <w:vAlign w:val="bottom"/>
          </w:tcPr>
          <w:p w:rsidR="00095425" w:rsidRPr="00095425" w:rsidRDefault="00095425" w:rsidP="003F1676">
            <w:pPr>
              <w:pStyle w:val="BodyText"/>
              <w:keepNext/>
              <w:ind w:left="0"/>
              <w:rPr>
                <w:b/>
                <w:sz w:val="16"/>
                <w:szCs w:val="16"/>
              </w:rPr>
            </w:pPr>
            <w:r w:rsidRPr="003F1676">
              <w:rPr>
                <w:b/>
                <w:sz w:val="16"/>
                <w:szCs w:val="16"/>
              </w:rPr>
              <w:t>61,75%</w:t>
            </w:r>
          </w:p>
        </w:tc>
      </w:tr>
    </w:tbl>
    <w:p w:rsidR="004C353B" w:rsidRDefault="00375DE9" w:rsidP="00066087">
      <w:pPr>
        <w:pStyle w:val="Caption"/>
        <w:keepNext/>
        <w:keepLines/>
        <w:spacing w:before="360"/>
        <w:ind w:left="2552"/>
      </w:pPr>
      <w:bookmarkStart w:id="21" w:name="_Ref407024702"/>
      <w:r>
        <w:t xml:space="preserve">Table </w:t>
      </w:r>
      <w:r>
        <w:fldChar w:fldCharType="begin"/>
      </w:r>
      <w:r>
        <w:instrText xml:space="preserve"> SEQ Table \* ARABIC </w:instrText>
      </w:r>
      <w:r>
        <w:fldChar w:fldCharType="separate"/>
      </w:r>
      <w:r w:rsidR="004C1F83">
        <w:rPr>
          <w:noProof/>
        </w:rPr>
        <w:t>3</w:t>
      </w:r>
      <w:r>
        <w:fldChar w:fldCharType="end"/>
      </w:r>
      <w:bookmarkEnd w:id="21"/>
      <w:r w:rsidR="00A02463">
        <w:t>:</w:t>
      </w:r>
      <w:r w:rsidR="005A7219">
        <w:t xml:space="preserve"> Average b</w:t>
      </w:r>
      <w:r>
        <w:t xml:space="preserve">itrate cost </w:t>
      </w:r>
      <w:r w:rsidR="00BB456C">
        <w:t xml:space="preserve">of </w:t>
      </w:r>
      <w:r w:rsidR="00066087">
        <w:t>transcoded representations</w:t>
      </w:r>
      <w:r>
        <w:t xml:space="preserve"> </w:t>
      </w:r>
      <w:r w:rsidR="005A7219">
        <w:t>versus HEVC</w:t>
      </w:r>
      <w:r w:rsidR="00A02463">
        <w:t>.</w:t>
      </w:r>
    </w:p>
    <w:tbl>
      <w:tblPr>
        <w:tblStyle w:val="TableGrid"/>
        <w:tblW w:w="0" w:type="auto"/>
        <w:tblInd w:w="2552" w:type="dxa"/>
        <w:tblLook w:val="04A0" w:firstRow="1" w:lastRow="0" w:firstColumn="1" w:lastColumn="0" w:noHBand="0" w:noVBand="1"/>
      </w:tblPr>
      <w:tblGrid>
        <w:gridCol w:w="1347"/>
        <w:gridCol w:w="943"/>
        <w:gridCol w:w="942"/>
        <w:gridCol w:w="943"/>
        <w:gridCol w:w="942"/>
        <w:gridCol w:w="942"/>
        <w:gridCol w:w="942"/>
        <w:gridCol w:w="812"/>
      </w:tblGrid>
      <w:tr w:rsidR="003D5D92" w:rsidTr="005C0CA5">
        <w:tc>
          <w:tcPr>
            <w:tcW w:w="0" w:type="auto"/>
          </w:tcPr>
          <w:p w:rsidR="003D5D92" w:rsidRPr="00D76C66" w:rsidRDefault="003D5D92" w:rsidP="005C0CA5">
            <w:pPr>
              <w:pStyle w:val="BodyText"/>
              <w:keepNext/>
              <w:ind w:left="0"/>
              <w:rPr>
                <w:sz w:val="16"/>
                <w:szCs w:val="16"/>
              </w:rPr>
            </w:pPr>
            <w:r w:rsidRPr="00D76C66">
              <w:rPr>
                <w:sz w:val="16"/>
                <w:szCs w:val="16"/>
              </w:rPr>
              <w:t>Sequence</w:t>
            </w:r>
          </w:p>
        </w:tc>
        <w:tc>
          <w:tcPr>
            <w:tcW w:w="0" w:type="auto"/>
          </w:tcPr>
          <w:p w:rsidR="003D5D92" w:rsidRDefault="003D5D92" w:rsidP="005C0CA5">
            <w:pPr>
              <w:pStyle w:val="BodyText"/>
              <w:keepNext/>
              <w:ind w:left="0"/>
              <w:rPr>
                <w:sz w:val="16"/>
                <w:szCs w:val="16"/>
              </w:rPr>
            </w:pPr>
            <w:r w:rsidRPr="00D76C66">
              <w:rPr>
                <w:sz w:val="16"/>
                <w:szCs w:val="16"/>
              </w:rPr>
              <w:t>Cost 720p</w:t>
            </w:r>
          </w:p>
          <w:p w:rsidR="003D5D92" w:rsidRPr="00D76C66" w:rsidRDefault="003D5D92" w:rsidP="005C0CA5">
            <w:pPr>
              <w:pStyle w:val="BodyText"/>
              <w:keepNext/>
              <w:ind w:left="0"/>
              <w:rPr>
                <w:sz w:val="16"/>
                <w:szCs w:val="16"/>
              </w:rPr>
            </w:pPr>
            <w:r>
              <w:rPr>
                <w:sz w:val="16"/>
                <w:szCs w:val="16"/>
              </w:rPr>
              <w:t>QP</w:t>
            </w:r>
          </w:p>
        </w:tc>
        <w:tc>
          <w:tcPr>
            <w:tcW w:w="0" w:type="auto"/>
          </w:tcPr>
          <w:p w:rsidR="003D5D92" w:rsidRDefault="003D5D92" w:rsidP="005C0CA5">
            <w:pPr>
              <w:pStyle w:val="BodyText"/>
              <w:keepNext/>
              <w:ind w:left="0"/>
              <w:rPr>
                <w:sz w:val="16"/>
                <w:szCs w:val="16"/>
              </w:rPr>
            </w:pPr>
            <w:r w:rsidRPr="00D76C66">
              <w:rPr>
                <w:sz w:val="16"/>
                <w:szCs w:val="16"/>
              </w:rPr>
              <w:t>Cost 720p</w:t>
            </w:r>
            <w:r>
              <w:rPr>
                <w:sz w:val="16"/>
                <w:szCs w:val="16"/>
              </w:rPr>
              <w:t xml:space="preserve"> </w:t>
            </w:r>
          </w:p>
          <w:p w:rsidR="003D5D92" w:rsidRPr="00D76C66" w:rsidRDefault="003D5D92" w:rsidP="005C0CA5">
            <w:pPr>
              <w:pStyle w:val="BodyText"/>
              <w:keepNext/>
              <w:ind w:left="0"/>
              <w:rPr>
                <w:sz w:val="16"/>
                <w:szCs w:val="16"/>
              </w:rPr>
            </w:pPr>
            <w:r>
              <w:rPr>
                <w:sz w:val="16"/>
                <w:szCs w:val="16"/>
              </w:rPr>
              <w:t>QP+2</w:t>
            </w:r>
          </w:p>
        </w:tc>
        <w:tc>
          <w:tcPr>
            <w:tcW w:w="0" w:type="auto"/>
          </w:tcPr>
          <w:p w:rsidR="003D5D92" w:rsidRDefault="003D5D92" w:rsidP="005C0CA5">
            <w:pPr>
              <w:pStyle w:val="BodyText"/>
              <w:keepNext/>
              <w:ind w:left="0"/>
              <w:rPr>
                <w:sz w:val="16"/>
                <w:szCs w:val="16"/>
              </w:rPr>
            </w:pPr>
            <w:r w:rsidRPr="00D76C66">
              <w:rPr>
                <w:sz w:val="16"/>
                <w:szCs w:val="16"/>
              </w:rPr>
              <w:t>Cost 540p</w:t>
            </w:r>
          </w:p>
          <w:p w:rsidR="003D5D92" w:rsidRPr="00D76C66" w:rsidRDefault="003D5D92" w:rsidP="005C0CA5">
            <w:pPr>
              <w:pStyle w:val="BodyText"/>
              <w:keepNext/>
              <w:ind w:left="0"/>
              <w:rPr>
                <w:sz w:val="16"/>
                <w:szCs w:val="16"/>
              </w:rPr>
            </w:pPr>
            <w:r>
              <w:rPr>
                <w:sz w:val="16"/>
                <w:szCs w:val="16"/>
              </w:rPr>
              <w:t>QP</w:t>
            </w:r>
          </w:p>
        </w:tc>
        <w:tc>
          <w:tcPr>
            <w:tcW w:w="0" w:type="auto"/>
          </w:tcPr>
          <w:p w:rsidR="003D5D92" w:rsidRDefault="003D5D92" w:rsidP="005C0CA5">
            <w:pPr>
              <w:pStyle w:val="BodyText"/>
              <w:keepNext/>
              <w:ind w:left="0"/>
              <w:rPr>
                <w:sz w:val="16"/>
                <w:szCs w:val="16"/>
              </w:rPr>
            </w:pPr>
            <w:r w:rsidRPr="00D76C66">
              <w:rPr>
                <w:sz w:val="16"/>
                <w:szCs w:val="16"/>
              </w:rPr>
              <w:t>Cost 540p</w:t>
            </w:r>
          </w:p>
          <w:p w:rsidR="003D5D92" w:rsidRPr="00D76C66" w:rsidRDefault="003D5D92" w:rsidP="005C0CA5">
            <w:pPr>
              <w:pStyle w:val="BodyText"/>
              <w:keepNext/>
              <w:ind w:left="0"/>
              <w:rPr>
                <w:sz w:val="16"/>
                <w:szCs w:val="16"/>
              </w:rPr>
            </w:pPr>
            <w:r>
              <w:rPr>
                <w:sz w:val="16"/>
                <w:szCs w:val="16"/>
              </w:rPr>
              <w:t>QP+2</w:t>
            </w:r>
          </w:p>
        </w:tc>
        <w:tc>
          <w:tcPr>
            <w:tcW w:w="0" w:type="auto"/>
          </w:tcPr>
          <w:p w:rsidR="003D5D92" w:rsidRDefault="003D5D92" w:rsidP="005C0CA5">
            <w:pPr>
              <w:pStyle w:val="BodyText"/>
              <w:keepNext/>
              <w:ind w:left="0"/>
              <w:rPr>
                <w:sz w:val="16"/>
                <w:szCs w:val="16"/>
              </w:rPr>
            </w:pPr>
            <w:r>
              <w:rPr>
                <w:sz w:val="16"/>
                <w:szCs w:val="16"/>
              </w:rPr>
              <w:t>Cost 36</w:t>
            </w:r>
            <w:r w:rsidRPr="00D76C66">
              <w:rPr>
                <w:sz w:val="16"/>
                <w:szCs w:val="16"/>
              </w:rPr>
              <w:t>0p</w:t>
            </w:r>
          </w:p>
          <w:p w:rsidR="003D5D92" w:rsidRPr="00D76C66" w:rsidRDefault="003D5D92" w:rsidP="005C0CA5">
            <w:pPr>
              <w:pStyle w:val="BodyText"/>
              <w:keepNext/>
              <w:ind w:left="0"/>
              <w:rPr>
                <w:sz w:val="16"/>
                <w:szCs w:val="16"/>
              </w:rPr>
            </w:pPr>
            <w:r>
              <w:rPr>
                <w:sz w:val="16"/>
                <w:szCs w:val="16"/>
              </w:rPr>
              <w:t>QP</w:t>
            </w:r>
          </w:p>
        </w:tc>
        <w:tc>
          <w:tcPr>
            <w:tcW w:w="0" w:type="auto"/>
          </w:tcPr>
          <w:p w:rsidR="003D5D92" w:rsidRDefault="003D5D92" w:rsidP="005C0CA5">
            <w:pPr>
              <w:pStyle w:val="BodyText"/>
              <w:keepNext/>
              <w:ind w:left="0"/>
              <w:rPr>
                <w:sz w:val="16"/>
                <w:szCs w:val="16"/>
              </w:rPr>
            </w:pPr>
            <w:r>
              <w:rPr>
                <w:sz w:val="16"/>
                <w:szCs w:val="16"/>
              </w:rPr>
              <w:t>Cost 36</w:t>
            </w:r>
            <w:r w:rsidRPr="00D76C66">
              <w:rPr>
                <w:sz w:val="16"/>
                <w:szCs w:val="16"/>
              </w:rPr>
              <w:t>0p</w:t>
            </w:r>
          </w:p>
          <w:p w:rsidR="003D5D92" w:rsidRPr="00D76C66" w:rsidRDefault="003D5D92" w:rsidP="005C0CA5">
            <w:pPr>
              <w:pStyle w:val="BodyText"/>
              <w:keepNext/>
              <w:ind w:left="0"/>
              <w:rPr>
                <w:sz w:val="16"/>
                <w:szCs w:val="16"/>
              </w:rPr>
            </w:pPr>
            <w:r>
              <w:rPr>
                <w:sz w:val="16"/>
                <w:szCs w:val="16"/>
              </w:rPr>
              <w:t>QP+2</w:t>
            </w:r>
          </w:p>
        </w:tc>
        <w:tc>
          <w:tcPr>
            <w:tcW w:w="0" w:type="auto"/>
          </w:tcPr>
          <w:p w:rsidR="003D5D92" w:rsidRDefault="003D5D92" w:rsidP="00066087">
            <w:pPr>
              <w:pStyle w:val="BodyText"/>
              <w:keepNext/>
              <w:ind w:left="0"/>
              <w:rPr>
                <w:sz w:val="16"/>
                <w:szCs w:val="16"/>
              </w:rPr>
            </w:pPr>
            <w:r>
              <w:rPr>
                <w:sz w:val="16"/>
                <w:szCs w:val="16"/>
              </w:rPr>
              <w:t>Average</w:t>
            </w:r>
          </w:p>
        </w:tc>
      </w:tr>
      <w:tr w:rsidR="00095425" w:rsidTr="005C0CA5">
        <w:tc>
          <w:tcPr>
            <w:tcW w:w="0" w:type="auto"/>
          </w:tcPr>
          <w:p w:rsidR="00095425" w:rsidRPr="00D76C66" w:rsidRDefault="00095425" w:rsidP="005C0CA5">
            <w:pPr>
              <w:pStyle w:val="BodyText"/>
              <w:keepNext/>
              <w:ind w:left="0"/>
              <w:rPr>
                <w:sz w:val="16"/>
                <w:szCs w:val="16"/>
              </w:rPr>
            </w:pPr>
            <w:r w:rsidRPr="00D76C66">
              <w:rPr>
                <w:sz w:val="16"/>
                <w:szCs w:val="16"/>
              </w:rPr>
              <w:t>Kimono</w:t>
            </w:r>
          </w:p>
        </w:tc>
        <w:tc>
          <w:tcPr>
            <w:tcW w:w="0" w:type="auto"/>
            <w:vAlign w:val="bottom"/>
          </w:tcPr>
          <w:p w:rsidR="00095425" w:rsidRPr="004260B6" w:rsidRDefault="00095425" w:rsidP="005C0CA5">
            <w:pPr>
              <w:pStyle w:val="BodyText"/>
              <w:keepNext/>
              <w:ind w:left="0"/>
              <w:rPr>
                <w:sz w:val="16"/>
                <w:szCs w:val="16"/>
              </w:rPr>
            </w:pPr>
            <w:r w:rsidRPr="003F1676">
              <w:rPr>
                <w:sz w:val="16"/>
                <w:szCs w:val="16"/>
              </w:rPr>
              <w:t>12,87%</w:t>
            </w:r>
          </w:p>
        </w:tc>
        <w:tc>
          <w:tcPr>
            <w:tcW w:w="0" w:type="auto"/>
            <w:vAlign w:val="bottom"/>
          </w:tcPr>
          <w:p w:rsidR="00095425" w:rsidRPr="004260B6" w:rsidRDefault="00095425" w:rsidP="005C0CA5">
            <w:pPr>
              <w:pStyle w:val="BodyText"/>
              <w:keepNext/>
              <w:ind w:left="0"/>
              <w:rPr>
                <w:sz w:val="16"/>
                <w:szCs w:val="16"/>
              </w:rPr>
            </w:pPr>
            <w:r w:rsidRPr="003F1676">
              <w:rPr>
                <w:sz w:val="16"/>
                <w:szCs w:val="16"/>
              </w:rPr>
              <w:t>9,29%</w:t>
            </w:r>
          </w:p>
        </w:tc>
        <w:tc>
          <w:tcPr>
            <w:tcW w:w="0" w:type="auto"/>
            <w:vAlign w:val="bottom"/>
          </w:tcPr>
          <w:p w:rsidR="00095425" w:rsidRPr="004260B6" w:rsidRDefault="00095425" w:rsidP="005C0CA5">
            <w:pPr>
              <w:pStyle w:val="BodyText"/>
              <w:keepNext/>
              <w:ind w:left="0"/>
              <w:rPr>
                <w:sz w:val="16"/>
                <w:szCs w:val="16"/>
              </w:rPr>
            </w:pPr>
            <w:r w:rsidRPr="003F1676">
              <w:rPr>
                <w:sz w:val="16"/>
                <w:szCs w:val="16"/>
              </w:rPr>
              <w:t>10,22%</w:t>
            </w:r>
          </w:p>
        </w:tc>
        <w:tc>
          <w:tcPr>
            <w:tcW w:w="0" w:type="auto"/>
            <w:vAlign w:val="bottom"/>
          </w:tcPr>
          <w:p w:rsidR="00095425" w:rsidRPr="004260B6" w:rsidRDefault="00095425" w:rsidP="005C0CA5">
            <w:pPr>
              <w:pStyle w:val="BodyText"/>
              <w:keepNext/>
              <w:ind w:left="0"/>
              <w:rPr>
                <w:sz w:val="16"/>
                <w:szCs w:val="16"/>
              </w:rPr>
            </w:pPr>
            <w:r w:rsidRPr="003F1676">
              <w:rPr>
                <w:sz w:val="16"/>
                <w:szCs w:val="16"/>
              </w:rPr>
              <w:t>7,94%</w:t>
            </w:r>
          </w:p>
        </w:tc>
        <w:tc>
          <w:tcPr>
            <w:tcW w:w="0" w:type="auto"/>
            <w:vAlign w:val="bottom"/>
          </w:tcPr>
          <w:p w:rsidR="00095425" w:rsidRPr="004260B6" w:rsidRDefault="00095425" w:rsidP="005C0CA5">
            <w:pPr>
              <w:pStyle w:val="BodyText"/>
              <w:keepNext/>
              <w:ind w:left="0"/>
              <w:rPr>
                <w:sz w:val="16"/>
                <w:szCs w:val="16"/>
              </w:rPr>
            </w:pPr>
            <w:r w:rsidRPr="003F1676">
              <w:rPr>
                <w:sz w:val="16"/>
                <w:szCs w:val="16"/>
              </w:rPr>
              <w:t>6,47%</w:t>
            </w:r>
          </w:p>
        </w:tc>
        <w:tc>
          <w:tcPr>
            <w:tcW w:w="0" w:type="auto"/>
            <w:vAlign w:val="bottom"/>
          </w:tcPr>
          <w:p w:rsidR="00095425" w:rsidRPr="004260B6" w:rsidRDefault="00095425" w:rsidP="005C0CA5">
            <w:pPr>
              <w:pStyle w:val="BodyText"/>
              <w:keepNext/>
              <w:ind w:left="0"/>
              <w:rPr>
                <w:sz w:val="16"/>
                <w:szCs w:val="16"/>
              </w:rPr>
            </w:pPr>
            <w:r w:rsidRPr="003F1676">
              <w:rPr>
                <w:sz w:val="16"/>
                <w:szCs w:val="16"/>
              </w:rPr>
              <w:t>5,46%</w:t>
            </w:r>
          </w:p>
        </w:tc>
        <w:tc>
          <w:tcPr>
            <w:tcW w:w="0" w:type="auto"/>
            <w:vAlign w:val="bottom"/>
          </w:tcPr>
          <w:p w:rsidR="00095425" w:rsidRPr="004260B6" w:rsidRDefault="00095425" w:rsidP="00066087">
            <w:pPr>
              <w:pStyle w:val="BodyText"/>
              <w:keepNext/>
              <w:ind w:left="0"/>
              <w:rPr>
                <w:sz w:val="16"/>
                <w:szCs w:val="16"/>
              </w:rPr>
            </w:pPr>
            <w:r w:rsidRPr="003F1676">
              <w:rPr>
                <w:sz w:val="16"/>
                <w:szCs w:val="16"/>
              </w:rPr>
              <w:t>8,71%</w:t>
            </w:r>
          </w:p>
        </w:tc>
      </w:tr>
      <w:tr w:rsidR="00095425" w:rsidTr="005C0CA5">
        <w:tc>
          <w:tcPr>
            <w:tcW w:w="0" w:type="auto"/>
          </w:tcPr>
          <w:p w:rsidR="00095425" w:rsidRPr="00D76C66" w:rsidRDefault="00095425" w:rsidP="005C0CA5">
            <w:pPr>
              <w:pStyle w:val="BodyText"/>
              <w:keepNext/>
              <w:ind w:left="0"/>
              <w:rPr>
                <w:sz w:val="16"/>
                <w:szCs w:val="16"/>
              </w:rPr>
            </w:pPr>
            <w:r w:rsidRPr="00D76C66">
              <w:rPr>
                <w:sz w:val="16"/>
                <w:szCs w:val="16"/>
              </w:rPr>
              <w:t>ParkScene</w:t>
            </w:r>
          </w:p>
        </w:tc>
        <w:tc>
          <w:tcPr>
            <w:tcW w:w="0" w:type="auto"/>
            <w:vAlign w:val="bottom"/>
          </w:tcPr>
          <w:p w:rsidR="00095425" w:rsidRPr="004260B6" w:rsidRDefault="00095425" w:rsidP="005C0CA5">
            <w:pPr>
              <w:pStyle w:val="BodyText"/>
              <w:keepNext/>
              <w:ind w:left="0"/>
              <w:rPr>
                <w:sz w:val="16"/>
                <w:szCs w:val="16"/>
              </w:rPr>
            </w:pPr>
            <w:r w:rsidRPr="003F1676">
              <w:rPr>
                <w:sz w:val="16"/>
                <w:szCs w:val="16"/>
              </w:rPr>
              <w:t>10,63%</w:t>
            </w:r>
          </w:p>
        </w:tc>
        <w:tc>
          <w:tcPr>
            <w:tcW w:w="0" w:type="auto"/>
            <w:vAlign w:val="bottom"/>
          </w:tcPr>
          <w:p w:rsidR="00095425" w:rsidRPr="004260B6" w:rsidRDefault="00095425" w:rsidP="005C0CA5">
            <w:pPr>
              <w:pStyle w:val="BodyText"/>
              <w:keepNext/>
              <w:ind w:left="0"/>
              <w:rPr>
                <w:sz w:val="16"/>
                <w:szCs w:val="16"/>
              </w:rPr>
            </w:pPr>
            <w:r w:rsidRPr="003F1676">
              <w:rPr>
                <w:sz w:val="16"/>
                <w:szCs w:val="16"/>
              </w:rPr>
              <w:t>7,71%</w:t>
            </w:r>
          </w:p>
        </w:tc>
        <w:tc>
          <w:tcPr>
            <w:tcW w:w="0" w:type="auto"/>
            <w:vAlign w:val="bottom"/>
          </w:tcPr>
          <w:p w:rsidR="00095425" w:rsidRPr="004260B6" w:rsidRDefault="00095425" w:rsidP="005C0CA5">
            <w:pPr>
              <w:pStyle w:val="BodyText"/>
              <w:keepNext/>
              <w:ind w:left="0"/>
              <w:rPr>
                <w:sz w:val="16"/>
                <w:szCs w:val="16"/>
              </w:rPr>
            </w:pPr>
            <w:r w:rsidRPr="003F1676">
              <w:rPr>
                <w:sz w:val="16"/>
                <w:szCs w:val="16"/>
              </w:rPr>
              <w:t>7,57%</w:t>
            </w:r>
          </w:p>
        </w:tc>
        <w:tc>
          <w:tcPr>
            <w:tcW w:w="0" w:type="auto"/>
            <w:vAlign w:val="bottom"/>
          </w:tcPr>
          <w:p w:rsidR="00095425" w:rsidRPr="004260B6" w:rsidRDefault="00095425" w:rsidP="005C0CA5">
            <w:pPr>
              <w:pStyle w:val="BodyText"/>
              <w:keepNext/>
              <w:ind w:left="0"/>
              <w:rPr>
                <w:sz w:val="16"/>
                <w:szCs w:val="16"/>
              </w:rPr>
            </w:pPr>
            <w:r w:rsidRPr="003F1676">
              <w:rPr>
                <w:sz w:val="16"/>
                <w:szCs w:val="16"/>
              </w:rPr>
              <w:t>5,83%</w:t>
            </w:r>
          </w:p>
        </w:tc>
        <w:tc>
          <w:tcPr>
            <w:tcW w:w="0" w:type="auto"/>
            <w:vAlign w:val="bottom"/>
          </w:tcPr>
          <w:p w:rsidR="00095425" w:rsidRPr="004260B6" w:rsidRDefault="00095425" w:rsidP="005C0CA5">
            <w:pPr>
              <w:pStyle w:val="BodyText"/>
              <w:keepNext/>
              <w:ind w:left="0"/>
              <w:rPr>
                <w:sz w:val="16"/>
                <w:szCs w:val="16"/>
              </w:rPr>
            </w:pPr>
            <w:r w:rsidRPr="003F1676">
              <w:rPr>
                <w:sz w:val="16"/>
                <w:szCs w:val="16"/>
              </w:rPr>
              <w:t>5,39%</w:t>
            </w:r>
          </w:p>
        </w:tc>
        <w:tc>
          <w:tcPr>
            <w:tcW w:w="0" w:type="auto"/>
            <w:vAlign w:val="bottom"/>
          </w:tcPr>
          <w:p w:rsidR="00095425" w:rsidRPr="004260B6" w:rsidRDefault="00095425" w:rsidP="005C0CA5">
            <w:pPr>
              <w:pStyle w:val="BodyText"/>
              <w:keepNext/>
              <w:ind w:left="0"/>
              <w:rPr>
                <w:sz w:val="16"/>
                <w:szCs w:val="16"/>
              </w:rPr>
            </w:pPr>
            <w:r w:rsidRPr="003F1676">
              <w:rPr>
                <w:sz w:val="16"/>
                <w:szCs w:val="16"/>
              </w:rPr>
              <w:t>4,31%</w:t>
            </w:r>
          </w:p>
        </w:tc>
        <w:tc>
          <w:tcPr>
            <w:tcW w:w="0" w:type="auto"/>
            <w:vAlign w:val="bottom"/>
          </w:tcPr>
          <w:p w:rsidR="00095425" w:rsidRPr="004260B6" w:rsidRDefault="00095425" w:rsidP="00066087">
            <w:pPr>
              <w:pStyle w:val="BodyText"/>
              <w:keepNext/>
              <w:ind w:left="0"/>
              <w:rPr>
                <w:sz w:val="16"/>
                <w:szCs w:val="16"/>
              </w:rPr>
            </w:pPr>
            <w:r w:rsidRPr="003F1676">
              <w:rPr>
                <w:sz w:val="16"/>
                <w:szCs w:val="16"/>
              </w:rPr>
              <w:t>6,91%</w:t>
            </w:r>
          </w:p>
        </w:tc>
      </w:tr>
      <w:tr w:rsidR="00095425" w:rsidTr="005C0CA5">
        <w:tc>
          <w:tcPr>
            <w:tcW w:w="0" w:type="auto"/>
          </w:tcPr>
          <w:p w:rsidR="00095425" w:rsidRPr="00D76C66" w:rsidRDefault="00095425" w:rsidP="005C0CA5">
            <w:pPr>
              <w:pStyle w:val="BodyText"/>
              <w:keepNext/>
              <w:ind w:left="0"/>
              <w:rPr>
                <w:sz w:val="16"/>
                <w:szCs w:val="16"/>
              </w:rPr>
            </w:pPr>
            <w:r w:rsidRPr="00D76C66">
              <w:rPr>
                <w:sz w:val="16"/>
                <w:szCs w:val="16"/>
              </w:rPr>
              <w:t>Cactus</w:t>
            </w:r>
          </w:p>
        </w:tc>
        <w:tc>
          <w:tcPr>
            <w:tcW w:w="0" w:type="auto"/>
            <w:vAlign w:val="bottom"/>
          </w:tcPr>
          <w:p w:rsidR="00095425" w:rsidRPr="004260B6" w:rsidRDefault="00095425" w:rsidP="005C0CA5">
            <w:pPr>
              <w:pStyle w:val="BodyText"/>
              <w:keepNext/>
              <w:ind w:left="0"/>
              <w:rPr>
                <w:sz w:val="16"/>
                <w:szCs w:val="16"/>
              </w:rPr>
            </w:pPr>
            <w:r w:rsidRPr="003F1676">
              <w:rPr>
                <w:sz w:val="16"/>
                <w:szCs w:val="16"/>
              </w:rPr>
              <w:t>11,83%</w:t>
            </w:r>
          </w:p>
        </w:tc>
        <w:tc>
          <w:tcPr>
            <w:tcW w:w="0" w:type="auto"/>
            <w:vAlign w:val="bottom"/>
          </w:tcPr>
          <w:p w:rsidR="00095425" w:rsidRPr="004260B6" w:rsidRDefault="00095425" w:rsidP="005C0CA5">
            <w:pPr>
              <w:pStyle w:val="BodyText"/>
              <w:keepNext/>
              <w:ind w:left="0"/>
              <w:rPr>
                <w:sz w:val="16"/>
                <w:szCs w:val="16"/>
              </w:rPr>
            </w:pPr>
            <w:r w:rsidRPr="003F1676">
              <w:rPr>
                <w:sz w:val="16"/>
                <w:szCs w:val="16"/>
              </w:rPr>
              <w:t>8,65%</w:t>
            </w:r>
          </w:p>
        </w:tc>
        <w:tc>
          <w:tcPr>
            <w:tcW w:w="0" w:type="auto"/>
            <w:vAlign w:val="bottom"/>
          </w:tcPr>
          <w:p w:rsidR="00095425" w:rsidRPr="004260B6" w:rsidRDefault="00095425" w:rsidP="005C0CA5">
            <w:pPr>
              <w:pStyle w:val="BodyText"/>
              <w:keepNext/>
              <w:ind w:left="0"/>
              <w:rPr>
                <w:sz w:val="16"/>
                <w:szCs w:val="16"/>
              </w:rPr>
            </w:pPr>
            <w:r w:rsidRPr="003F1676">
              <w:rPr>
                <w:sz w:val="16"/>
                <w:szCs w:val="16"/>
              </w:rPr>
              <w:t>8,57%</w:t>
            </w:r>
          </w:p>
        </w:tc>
        <w:tc>
          <w:tcPr>
            <w:tcW w:w="0" w:type="auto"/>
            <w:vAlign w:val="bottom"/>
          </w:tcPr>
          <w:p w:rsidR="00095425" w:rsidRPr="004260B6" w:rsidRDefault="00095425" w:rsidP="005C0CA5">
            <w:pPr>
              <w:pStyle w:val="BodyText"/>
              <w:keepNext/>
              <w:ind w:left="0"/>
              <w:rPr>
                <w:sz w:val="16"/>
                <w:szCs w:val="16"/>
              </w:rPr>
            </w:pPr>
            <w:r w:rsidRPr="003F1676">
              <w:rPr>
                <w:sz w:val="16"/>
                <w:szCs w:val="16"/>
              </w:rPr>
              <w:t>6,73%</w:t>
            </w:r>
          </w:p>
        </w:tc>
        <w:tc>
          <w:tcPr>
            <w:tcW w:w="0" w:type="auto"/>
            <w:vAlign w:val="bottom"/>
          </w:tcPr>
          <w:p w:rsidR="00095425" w:rsidRPr="004260B6" w:rsidRDefault="00095425" w:rsidP="005C0CA5">
            <w:pPr>
              <w:pStyle w:val="BodyText"/>
              <w:keepNext/>
              <w:ind w:left="0"/>
              <w:rPr>
                <w:sz w:val="16"/>
                <w:szCs w:val="16"/>
              </w:rPr>
            </w:pPr>
            <w:r w:rsidRPr="003F1676">
              <w:rPr>
                <w:sz w:val="16"/>
                <w:szCs w:val="16"/>
              </w:rPr>
              <w:t>6,08%</w:t>
            </w:r>
          </w:p>
        </w:tc>
        <w:tc>
          <w:tcPr>
            <w:tcW w:w="0" w:type="auto"/>
            <w:vAlign w:val="bottom"/>
          </w:tcPr>
          <w:p w:rsidR="00095425" w:rsidRPr="004260B6" w:rsidRDefault="00095425" w:rsidP="005C0CA5">
            <w:pPr>
              <w:pStyle w:val="BodyText"/>
              <w:keepNext/>
              <w:ind w:left="0"/>
              <w:rPr>
                <w:sz w:val="16"/>
                <w:szCs w:val="16"/>
              </w:rPr>
            </w:pPr>
            <w:r w:rsidRPr="003F1676">
              <w:rPr>
                <w:sz w:val="16"/>
                <w:szCs w:val="16"/>
              </w:rPr>
              <w:t>5,20%</w:t>
            </w:r>
          </w:p>
        </w:tc>
        <w:tc>
          <w:tcPr>
            <w:tcW w:w="0" w:type="auto"/>
            <w:vAlign w:val="bottom"/>
          </w:tcPr>
          <w:p w:rsidR="00095425" w:rsidRPr="004260B6" w:rsidRDefault="00095425" w:rsidP="00066087">
            <w:pPr>
              <w:pStyle w:val="BodyText"/>
              <w:keepNext/>
              <w:ind w:left="0"/>
              <w:rPr>
                <w:sz w:val="16"/>
                <w:szCs w:val="16"/>
              </w:rPr>
            </w:pPr>
            <w:r w:rsidRPr="003F1676">
              <w:rPr>
                <w:sz w:val="16"/>
                <w:szCs w:val="16"/>
              </w:rPr>
              <w:t>7,84%</w:t>
            </w:r>
          </w:p>
        </w:tc>
      </w:tr>
      <w:tr w:rsidR="00095425" w:rsidTr="005C0CA5">
        <w:tc>
          <w:tcPr>
            <w:tcW w:w="0" w:type="auto"/>
          </w:tcPr>
          <w:p w:rsidR="00095425" w:rsidRPr="00D76C66" w:rsidRDefault="00095425" w:rsidP="005C0CA5">
            <w:pPr>
              <w:pStyle w:val="BodyText"/>
              <w:keepNext/>
              <w:ind w:left="0"/>
              <w:rPr>
                <w:sz w:val="16"/>
                <w:szCs w:val="16"/>
              </w:rPr>
            </w:pPr>
            <w:r w:rsidRPr="00D76C66">
              <w:rPr>
                <w:sz w:val="16"/>
                <w:szCs w:val="16"/>
              </w:rPr>
              <w:t>BasketBallDrive</w:t>
            </w:r>
          </w:p>
        </w:tc>
        <w:tc>
          <w:tcPr>
            <w:tcW w:w="0" w:type="auto"/>
            <w:vAlign w:val="bottom"/>
          </w:tcPr>
          <w:p w:rsidR="00095425" w:rsidRPr="004260B6" w:rsidRDefault="00095425" w:rsidP="005C0CA5">
            <w:pPr>
              <w:pStyle w:val="BodyText"/>
              <w:keepNext/>
              <w:ind w:left="0"/>
              <w:rPr>
                <w:sz w:val="16"/>
                <w:szCs w:val="16"/>
              </w:rPr>
            </w:pPr>
            <w:r w:rsidRPr="003F1676">
              <w:rPr>
                <w:sz w:val="16"/>
                <w:szCs w:val="16"/>
              </w:rPr>
              <w:t>13,32%</w:t>
            </w:r>
          </w:p>
        </w:tc>
        <w:tc>
          <w:tcPr>
            <w:tcW w:w="0" w:type="auto"/>
            <w:vAlign w:val="bottom"/>
          </w:tcPr>
          <w:p w:rsidR="00095425" w:rsidRPr="004260B6" w:rsidRDefault="00095425" w:rsidP="005C0CA5">
            <w:pPr>
              <w:pStyle w:val="BodyText"/>
              <w:keepNext/>
              <w:ind w:left="0"/>
              <w:rPr>
                <w:sz w:val="16"/>
                <w:szCs w:val="16"/>
              </w:rPr>
            </w:pPr>
            <w:r w:rsidRPr="003F1676">
              <w:rPr>
                <w:sz w:val="16"/>
                <w:szCs w:val="16"/>
              </w:rPr>
              <w:t>9,75%</w:t>
            </w:r>
          </w:p>
        </w:tc>
        <w:tc>
          <w:tcPr>
            <w:tcW w:w="0" w:type="auto"/>
            <w:vAlign w:val="bottom"/>
          </w:tcPr>
          <w:p w:rsidR="00095425" w:rsidRPr="004260B6" w:rsidRDefault="00095425" w:rsidP="005C0CA5">
            <w:pPr>
              <w:pStyle w:val="BodyText"/>
              <w:keepNext/>
              <w:ind w:left="0"/>
              <w:rPr>
                <w:sz w:val="16"/>
                <w:szCs w:val="16"/>
              </w:rPr>
            </w:pPr>
            <w:r w:rsidRPr="003F1676">
              <w:rPr>
                <w:sz w:val="16"/>
                <w:szCs w:val="16"/>
              </w:rPr>
              <w:t>9,88%</w:t>
            </w:r>
          </w:p>
        </w:tc>
        <w:tc>
          <w:tcPr>
            <w:tcW w:w="0" w:type="auto"/>
            <w:vAlign w:val="bottom"/>
          </w:tcPr>
          <w:p w:rsidR="00095425" w:rsidRPr="004260B6" w:rsidRDefault="00095425" w:rsidP="005C0CA5">
            <w:pPr>
              <w:pStyle w:val="BodyText"/>
              <w:keepNext/>
              <w:ind w:left="0"/>
              <w:rPr>
                <w:sz w:val="16"/>
                <w:szCs w:val="16"/>
              </w:rPr>
            </w:pPr>
            <w:r w:rsidRPr="003F1676">
              <w:rPr>
                <w:sz w:val="16"/>
                <w:szCs w:val="16"/>
              </w:rPr>
              <w:t>7,77%</w:t>
            </w:r>
          </w:p>
        </w:tc>
        <w:tc>
          <w:tcPr>
            <w:tcW w:w="0" w:type="auto"/>
            <w:vAlign w:val="bottom"/>
          </w:tcPr>
          <w:p w:rsidR="00095425" w:rsidRPr="004260B6" w:rsidRDefault="00095425" w:rsidP="005C0CA5">
            <w:pPr>
              <w:pStyle w:val="BodyText"/>
              <w:keepNext/>
              <w:ind w:left="0"/>
              <w:rPr>
                <w:sz w:val="16"/>
                <w:szCs w:val="16"/>
              </w:rPr>
            </w:pPr>
            <w:r w:rsidRPr="003F1676">
              <w:rPr>
                <w:sz w:val="16"/>
                <w:szCs w:val="16"/>
              </w:rPr>
              <w:t>6,70%</w:t>
            </w:r>
          </w:p>
        </w:tc>
        <w:tc>
          <w:tcPr>
            <w:tcW w:w="0" w:type="auto"/>
            <w:vAlign w:val="bottom"/>
          </w:tcPr>
          <w:p w:rsidR="00095425" w:rsidRPr="004260B6" w:rsidRDefault="00095425" w:rsidP="005C0CA5">
            <w:pPr>
              <w:pStyle w:val="BodyText"/>
              <w:keepNext/>
              <w:ind w:left="0"/>
              <w:rPr>
                <w:sz w:val="16"/>
                <w:szCs w:val="16"/>
              </w:rPr>
            </w:pPr>
            <w:r w:rsidRPr="003F1676">
              <w:rPr>
                <w:sz w:val="16"/>
                <w:szCs w:val="16"/>
              </w:rPr>
              <w:t>5,68%</w:t>
            </w:r>
          </w:p>
        </w:tc>
        <w:tc>
          <w:tcPr>
            <w:tcW w:w="0" w:type="auto"/>
            <w:vAlign w:val="bottom"/>
          </w:tcPr>
          <w:p w:rsidR="00095425" w:rsidRPr="004260B6" w:rsidRDefault="00095425" w:rsidP="00066087">
            <w:pPr>
              <w:pStyle w:val="BodyText"/>
              <w:keepNext/>
              <w:ind w:left="0"/>
              <w:rPr>
                <w:sz w:val="16"/>
                <w:szCs w:val="16"/>
              </w:rPr>
            </w:pPr>
            <w:r w:rsidRPr="003F1676">
              <w:rPr>
                <w:sz w:val="16"/>
                <w:szCs w:val="16"/>
              </w:rPr>
              <w:t>8,85%</w:t>
            </w:r>
          </w:p>
        </w:tc>
      </w:tr>
      <w:tr w:rsidR="00095425" w:rsidTr="005C0CA5">
        <w:tc>
          <w:tcPr>
            <w:tcW w:w="0" w:type="auto"/>
          </w:tcPr>
          <w:p w:rsidR="00095425" w:rsidRPr="00D76C66" w:rsidRDefault="00095425" w:rsidP="005C0CA5">
            <w:pPr>
              <w:pStyle w:val="BodyText"/>
              <w:keepNext/>
              <w:ind w:left="0"/>
              <w:rPr>
                <w:sz w:val="16"/>
                <w:szCs w:val="16"/>
              </w:rPr>
            </w:pPr>
            <w:r w:rsidRPr="00D76C66">
              <w:rPr>
                <w:sz w:val="16"/>
                <w:szCs w:val="16"/>
              </w:rPr>
              <w:t>BQTerrace</w:t>
            </w:r>
          </w:p>
        </w:tc>
        <w:tc>
          <w:tcPr>
            <w:tcW w:w="0" w:type="auto"/>
            <w:vAlign w:val="bottom"/>
          </w:tcPr>
          <w:p w:rsidR="00095425" w:rsidRPr="004260B6" w:rsidRDefault="00095425" w:rsidP="005C0CA5">
            <w:pPr>
              <w:pStyle w:val="BodyText"/>
              <w:keepNext/>
              <w:ind w:left="0"/>
              <w:rPr>
                <w:sz w:val="16"/>
                <w:szCs w:val="16"/>
              </w:rPr>
            </w:pPr>
            <w:r w:rsidRPr="003F1676">
              <w:rPr>
                <w:sz w:val="16"/>
                <w:szCs w:val="16"/>
              </w:rPr>
              <w:t>12,90%</w:t>
            </w:r>
          </w:p>
        </w:tc>
        <w:tc>
          <w:tcPr>
            <w:tcW w:w="0" w:type="auto"/>
            <w:vAlign w:val="bottom"/>
          </w:tcPr>
          <w:p w:rsidR="00095425" w:rsidRPr="004260B6" w:rsidRDefault="00095425" w:rsidP="005C0CA5">
            <w:pPr>
              <w:pStyle w:val="BodyText"/>
              <w:keepNext/>
              <w:ind w:left="0"/>
              <w:rPr>
                <w:sz w:val="16"/>
                <w:szCs w:val="16"/>
              </w:rPr>
            </w:pPr>
            <w:r w:rsidRPr="003F1676">
              <w:rPr>
                <w:sz w:val="16"/>
                <w:szCs w:val="16"/>
              </w:rPr>
              <w:t>8,89%</w:t>
            </w:r>
          </w:p>
        </w:tc>
        <w:tc>
          <w:tcPr>
            <w:tcW w:w="0" w:type="auto"/>
            <w:vAlign w:val="bottom"/>
          </w:tcPr>
          <w:p w:rsidR="00095425" w:rsidRPr="004260B6" w:rsidRDefault="00095425" w:rsidP="005C0CA5">
            <w:pPr>
              <w:pStyle w:val="BodyText"/>
              <w:keepNext/>
              <w:ind w:left="0"/>
              <w:rPr>
                <w:sz w:val="16"/>
                <w:szCs w:val="16"/>
              </w:rPr>
            </w:pPr>
            <w:r w:rsidRPr="003F1676">
              <w:rPr>
                <w:sz w:val="16"/>
                <w:szCs w:val="16"/>
              </w:rPr>
              <w:t>8,96%</w:t>
            </w:r>
          </w:p>
        </w:tc>
        <w:tc>
          <w:tcPr>
            <w:tcW w:w="0" w:type="auto"/>
            <w:vAlign w:val="bottom"/>
          </w:tcPr>
          <w:p w:rsidR="00095425" w:rsidRPr="004260B6" w:rsidRDefault="00095425" w:rsidP="005C0CA5">
            <w:pPr>
              <w:pStyle w:val="BodyText"/>
              <w:keepNext/>
              <w:ind w:left="0"/>
              <w:rPr>
                <w:sz w:val="16"/>
                <w:szCs w:val="16"/>
              </w:rPr>
            </w:pPr>
            <w:r w:rsidRPr="003F1676">
              <w:rPr>
                <w:sz w:val="16"/>
                <w:szCs w:val="16"/>
              </w:rPr>
              <w:t>6,37%</w:t>
            </w:r>
          </w:p>
        </w:tc>
        <w:tc>
          <w:tcPr>
            <w:tcW w:w="0" w:type="auto"/>
            <w:vAlign w:val="bottom"/>
          </w:tcPr>
          <w:p w:rsidR="00095425" w:rsidRPr="004260B6" w:rsidRDefault="00095425" w:rsidP="005C0CA5">
            <w:pPr>
              <w:pStyle w:val="BodyText"/>
              <w:keepNext/>
              <w:ind w:left="0"/>
              <w:rPr>
                <w:sz w:val="16"/>
                <w:szCs w:val="16"/>
              </w:rPr>
            </w:pPr>
            <w:r w:rsidRPr="003F1676">
              <w:rPr>
                <w:sz w:val="16"/>
                <w:szCs w:val="16"/>
              </w:rPr>
              <w:t>5,55%</w:t>
            </w:r>
          </w:p>
        </w:tc>
        <w:tc>
          <w:tcPr>
            <w:tcW w:w="0" w:type="auto"/>
            <w:vAlign w:val="bottom"/>
          </w:tcPr>
          <w:p w:rsidR="00095425" w:rsidRPr="004260B6" w:rsidRDefault="00095425" w:rsidP="005C0CA5">
            <w:pPr>
              <w:pStyle w:val="BodyText"/>
              <w:keepNext/>
              <w:ind w:left="0"/>
              <w:rPr>
                <w:sz w:val="16"/>
                <w:szCs w:val="16"/>
              </w:rPr>
            </w:pPr>
            <w:r w:rsidRPr="003F1676">
              <w:rPr>
                <w:sz w:val="16"/>
                <w:szCs w:val="16"/>
              </w:rPr>
              <w:t>4,08%</w:t>
            </w:r>
          </w:p>
        </w:tc>
        <w:tc>
          <w:tcPr>
            <w:tcW w:w="0" w:type="auto"/>
            <w:vAlign w:val="bottom"/>
          </w:tcPr>
          <w:p w:rsidR="00095425" w:rsidRPr="004260B6" w:rsidRDefault="00095425" w:rsidP="00066087">
            <w:pPr>
              <w:pStyle w:val="BodyText"/>
              <w:keepNext/>
              <w:ind w:left="0"/>
              <w:rPr>
                <w:sz w:val="16"/>
                <w:szCs w:val="16"/>
              </w:rPr>
            </w:pPr>
            <w:r w:rsidRPr="003F1676">
              <w:rPr>
                <w:sz w:val="16"/>
                <w:szCs w:val="16"/>
              </w:rPr>
              <w:t>7,79%</w:t>
            </w:r>
          </w:p>
        </w:tc>
      </w:tr>
      <w:tr w:rsidR="00095425" w:rsidTr="005C0CA5">
        <w:tc>
          <w:tcPr>
            <w:tcW w:w="0" w:type="auto"/>
          </w:tcPr>
          <w:p w:rsidR="00095425" w:rsidRPr="009107B1" w:rsidRDefault="00095425" w:rsidP="00B655BD">
            <w:pPr>
              <w:pStyle w:val="BodyText"/>
              <w:ind w:left="0"/>
              <w:rPr>
                <w:b/>
                <w:sz w:val="16"/>
                <w:szCs w:val="16"/>
              </w:rPr>
            </w:pPr>
            <w:r w:rsidRPr="009107B1">
              <w:rPr>
                <w:b/>
                <w:sz w:val="16"/>
                <w:szCs w:val="16"/>
              </w:rPr>
              <w:t>Average</w:t>
            </w:r>
          </w:p>
        </w:tc>
        <w:tc>
          <w:tcPr>
            <w:tcW w:w="0" w:type="auto"/>
            <w:vAlign w:val="bottom"/>
          </w:tcPr>
          <w:p w:rsidR="00095425" w:rsidRPr="009107B1" w:rsidRDefault="00095425" w:rsidP="003F1676">
            <w:pPr>
              <w:pStyle w:val="BodyText"/>
              <w:keepNext/>
              <w:ind w:left="0"/>
              <w:rPr>
                <w:b/>
                <w:sz w:val="16"/>
                <w:szCs w:val="16"/>
              </w:rPr>
            </w:pPr>
            <w:r w:rsidRPr="003F1676">
              <w:rPr>
                <w:b/>
                <w:sz w:val="16"/>
                <w:szCs w:val="16"/>
              </w:rPr>
              <w:t>12,31%</w:t>
            </w:r>
          </w:p>
        </w:tc>
        <w:tc>
          <w:tcPr>
            <w:tcW w:w="0" w:type="auto"/>
            <w:vAlign w:val="bottom"/>
          </w:tcPr>
          <w:p w:rsidR="00095425" w:rsidRPr="009107B1" w:rsidRDefault="00095425" w:rsidP="003F1676">
            <w:pPr>
              <w:pStyle w:val="BodyText"/>
              <w:keepNext/>
              <w:ind w:left="0"/>
              <w:rPr>
                <w:b/>
                <w:sz w:val="16"/>
                <w:szCs w:val="16"/>
              </w:rPr>
            </w:pPr>
            <w:r w:rsidRPr="003F1676">
              <w:rPr>
                <w:b/>
                <w:sz w:val="16"/>
                <w:szCs w:val="16"/>
              </w:rPr>
              <w:t>8,86%</w:t>
            </w:r>
          </w:p>
        </w:tc>
        <w:tc>
          <w:tcPr>
            <w:tcW w:w="0" w:type="auto"/>
            <w:vAlign w:val="bottom"/>
          </w:tcPr>
          <w:p w:rsidR="00095425" w:rsidRPr="009107B1" w:rsidRDefault="00095425" w:rsidP="003F1676">
            <w:pPr>
              <w:pStyle w:val="BodyText"/>
              <w:keepNext/>
              <w:ind w:left="0"/>
              <w:rPr>
                <w:b/>
                <w:sz w:val="16"/>
                <w:szCs w:val="16"/>
              </w:rPr>
            </w:pPr>
            <w:r w:rsidRPr="003F1676">
              <w:rPr>
                <w:b/>
                <w:sz w:val="16"/>
                <w:szCs w:val="16"/>
              </w:rPr>
              <w:t>9,04%</w:t>
            </w:r>
          </w:p>
        </w:tc>
        <w:tc>
          <w:tcPr>
            <w:tcW w:w="0" w:type="auto"/>
            <w:vAlign w:val="bottom"/>
          </w:tcPr>
          <w:p w:rsidR="00095425" w:rsidRPr="009107B1" w:rsidRDefault="00095425" w:rsidP="003F1676">
            <w:pPr>
              <w:pStyle w:val="BodyText"/>
              <w:keepNext/>
              <w:ind w:left="0"/>
              <w:rPr>
                <w:b/>
                <w:sz w:val="16"/>
                <w:szCs w:val="16"/>
              </w:rPr>
            </w:pPr>
            <w:r w:rsidRPr="003F1676">
              <w:rPr>
                <w:b/>
                <w:sz w:val="16"/>
                <w:szCs w:val="16"/>
              </w:rPr>
              <w:t>6,93%</w:t>
            </w:r>
          </w:p>
        </w:tc>
        <w:tc>
          <w:tcPr>
            <w:tcW w:w="0" w:type="auto"/>
            <w:vAlign w:val="bottom"/>
          </w:tcPr>
          <w:p w:rsidR="00095425" w:rsidRPr="009107B1" w:rsidRDefault="00095425" w:rsidP="003F1676">
            <w:pPr>
              <w:pStyle w:val="BodyText"/>
              <w:keepNext/>
              <w:ind w:left="0"/>
              <w:rPr>
                <w:b/>
                <w:sz w:val="16"/>
                <w:szCs w:val="16"/>
              </w:rPr>
            </w:pPr>
            <w:r w:rsidRPr="003F1676">
              <w:rPr>
                <w:b/>
                <w:sz w:val="16"/>
                <w:szCs w:val="16"/>
              </w:rPr>
              <w:t>6,04%</w:t>
            </w:r>
          </w:p>
        </w:tc>
        <w:tc>
          <w:tcPr>
            <w:tcW w:w="0" w:type="auto"/>
            <w:vAlign w:val="bottom"/>
          </w:tcPr>
          <w:p w:rsidR="00095425" w:rsidRPr="009107B1" w:rsidRDefault="00095425" w:rsidP="003F1676">
            <w:pPr>
              <w:pStyle w:val="BodyText"/>
              <w:keepNext/>
              <w:ind w:left="0"/>
              <w:rPr>
                <w:b/>
                <w:sz w:val="16"/>
                <w:szCs w:val="16"/>
              </w:rPr>
            </w:pPr>
            <w:r w:rsidRPr="003F1676">
              <w:rPr>
                <w:b/>
                <w:sz w:val="16"/>
                <w:szCs w:val="16"/>
              </w:rPr>
              <w:t>4,94%</w:t>
            </w:r>
          </w:p>
        </w:tc>
        <w:tc>
          <w:tcPr>
            <w:tcW w:w="0" w:type="auto"/>
            <w:vAlign w:val="bottom"/>
          </w:tcPr>
          <w:p w:rsidR="00095425" w:rsidRPr="00F93F14" w:rsidRDefault="00095425" w:rsidP="00095425">
            <w:pPr>
              <w:pStyle w:val="BodyText"/>
              <w:keepNext/>
              <w:ind w:left="0"/>
              <w:rPr>
                <w:b/>
                <w:sz w:val="16"/>
                <w:szCs w:val="16"/>
              </w:rPr>
            </w:pPr>
            <w:r w:rsidRPr="003F1676">
              <w:rPr>
                <w:b/>
                <w:sz w:val="16"/>
                <w:szCs w:val="16"/>
              </w:rPr>
              <w:t>8,02%</w:t>
            </w:r>
          </w:p>
        </w:tc>
      </w:tr>
    </w:tbl>
    <w:p w:rsidR="00936421" w:rsidRDefault="00936421" w:rsidP="005C0CA5">
      <w:pPr>
        <w:pStyle w:val="Caption"/>
        <w:keepNext/>
        <w:keepLines/>
        <w:spacing w:before="360"/>
        <w:ind w:left="2552"/>
      </w:pPr>
      <w:bookmarkStart w:id="22" w:name="_Ref408494594"/>
      <w:r>
        <w:lastRenderedPageBreak/>
        <w:t xml:space="preserve">Table </w:t>
      </w:r>
      <w:r>
        <w:fldChar w:fldCharType="begin"/>
      </w:r>
      <w:r>
        <w:instrText xml:space="preserve"> SEQ Table \* ARABIC </w:instrText>
      </w:r>
      <w:r>
        <w:fldChar w:fldCharType="separate"/>
      </w:r>
      <w:r w:rsidR="004C1F83">
        <w:rPr>
          <w:noProof/>
        </w:rPr>
        <w:t>4</w:t>
      </w:r>
      <w:r>
        <w:fldChar w:fldCharType="end"/>
      </w:r>
      <w:bookmarkEnd w:id="22"/>
      <w:r>
        <w:t xml:space="preserve">: </w:t>
      </w:r>
      <w:r w:rsidR="00066087" w:rsidRPr="00066087">
        <w:t>Average bitrate reduction for “motion information only</w:t>
      </w:r>
      <w:r w:rsidR="003D5D92">
        <w:t>”</w:t>
      </w:r>
      <w:r w:rsidR="00066087" w:rsidRPr="00066087">
        <w:t xml:space="preserve"> versus </w:t>
      </w:r>
      <w:r w:rsidR="003D5D92">
        <w:t>simulcast</w:t>
      </w:r>
      <w:r w:rsidR="00066087" w:rsidRPr="00066087">
        <w:t xml:space="preserve"> HEVC encoding</w:t>
      </w:r>
      <w:r w:rsidR="003D5D92">
        <w:t>, using alternative RDO cost function in the motion encoding.</w:t>
      </w:r>
    </w:p>
    <w:tbl>
      <w:tblPr>
        <w:tblStyle w:val="TableGrid"/>
        <w:tblW w:w="0" w:type="auto"/>
        <w:tblInd w:w="2552" w:type="dxa"/>
        <w:tblLook w:val="04A0" w:firstRow="1" w:lastRow="0" w:firstColumn="1" w:lastColumn="0" w:noHBand="0" w:noVBand="1"/>
      </w:tblPr>
      <w:tblGrid>
        <w:gridCol w:w="1428"/>
        <w:gridCol w:w="723"/>
        <w:gridCol w:w="648"/>
        <w:gridCol w:w="723"/>
        <w:gridCol w:w="648"/>
        <w:gridCol w:w="642"/>
        <w:gridCol w:w="708"/>
        <w:gridCol w:w="876"/>
        <w:gridCol w:w="1417"/>
      </w:tblGrid>
      <w:tr w:rsidR="00936421" w:rsidRPr="00821BE0" w:rsidTr="004260B6">
        <w:tc>
          <w:tcPr>
            <w:tcW w:w="1428" w:type="dxa"/>
          </w:tcPr>
          <w:p w:rsidR="00936421" w:rsidRPr="00AD01CE" w:rsidRDefault="00936421" w:rsidP="005C0CA5">
            <w:pPr>
              <w:pStyle w:val="BodyText"/>
              <w:keepNext/>
              <w:ind w:left="0"/>
              <w:rPr>
                <w:sz w:val="16"/>
                <w:szCs w:val="16"/>
              </w:rPr>
            </w:pPr>
            <w:r w:rsidRPr="00AD01CE">
              <w:rPr>
                <w:sz w:val="16"/>
                <w:szCs w:val="16"/>
              </w:rPr>
              <w:t>Sequence</w:t>
            </w:r>
          </w:p>
        </w:tc>
        <w:tc>
          <w:tcPr>
            <w:tcW w:w="723" w:type="dxa"/>
          </w:tcPr>
          <w:p w:rsidR="00936421" w:rsidRPr="00AD01CE" w:rsidRDefault="00936421" w:rsidP="005C0CA5">
            <w:pPr>
              <w:pStyle w:val="BodyText"/>
              <w:keepNext/>
              <w:ind w:left="0"/>
              <w:rPr>
                <w:sz w:val="16"/>
                <w:szCs w:val="16"/>
              </w:rPr>
            </w:pPr>
            <w:r w:rsidRPr="00AD01CE">
              <w:rPr>
                <w:sz w:val="16"/>
                <w:szCs w:val="16"/>
              </w:rPr>
              <w:t>720p</w:t>
            </w:r>
          </w:p>
        </w:tc>
        <w:tc>
          <w:tcPr>
            <w:tcW w:w="648" w:type="dxa"/>
          </w:tcPr>
          <w:p w:rsidR="00936421" w:rsidRDefault="00936421" w:rsidP="005C0CA5">
            <w:pPr>
              <w:pStyle w:val="BodyText"/>
              <w:keepNext/>
              <w:ind w:left="0"/>
              <w:rPr>
                <w:sz w:val="16"/>
                <w:szCs w:val="16"/>
              </w:rPr>
            </w:pPr>
            <w:r>
              <w:rPr>
                <w:sz w:val="16"/>
                <w:szCs w:val="16"/>
              </w:rPr>
              <w:t xml:space="preserve">720p </w:t>
            </w:r>
          </w:p>
          <w:p w:rsidR="00936421" w:rsidRPr="00AD01CE" w:rsidRDefault="00936421" w:rsidP="005C0CA5">
            <w:pPr>
              <w:pStyle w:val="BodyText"/>
              <w:keepNext/>
              <w:ind w:left="0"/>
              <w:rPr>
                <w:sz w:val="16"/>
                <w:szCs w:val="16"/>
              </w:rPr>
            </w:pPr>
            <w:r>
              <w:rPr>
                <w:sz w:val="16"/>
                <w:szCs w:val="16"/>
              </w:rPr>
              <w:t xml:space="preserve">QP+2 </w:t>
            </w:r>
          </w:p>
        </w:tc>
        <w:tc>
          <w:tcPr>
            <w:tcW w:w="723" w:type="dxa"/>
          </w:tcPr>
          <w:p w:rsidR="00936421" w:rsidRPr="00AD01CE" w:rsidRDefault="00936421" w:rsidP="005C0CA5">
            <w:pPr>
              <w:pStyle w:val="BodyText"/>
              <w:keepNext/>
              <w:ind w:left="0"/>
              <w:rPr>
                <w:sz w:val="16"/>
                <w:szCs w:val="16"/>
              </w:rPr>
            </w:pPr>
            <w:r w:rsidRPr="00AD01CE">
              <w:rPr>
                <w:sz w:val="16"/>
                <w:szCs w:val="16"/>
              </w:rPr>
              <w:t>540p</w:t>
            </w:r>
            <w:r>
              <w:rPr>
                <w:sz w:val="16"/>
                <w:szCs w:val="16"/>
              </w:rPr>
              <w:t xml:space="preserve"> </w:t>
            </w:r>
            <w:r w:rsidRPr="00AD01CE">
              <w:rPr>
                <w:sz w:val="16"/>
                <w:szCs w:val="16"/>
              </w:rPr>
              <w:t xml:space="preserve"> </w:t>
            </w:r>
          </w:p>
        </w:tc>
        <w:tc>
          <w:tcPr>
            <w:tcW w:w="648" w:type="dxa"/>
          </w:tcPr>
          <w:p w:rsidR="00936421" w:rsidRDefault="00936421" w:rsidP="005C0CA5">
            <w:pPr>
              <w:pStyle w:val="BodyText"/>
              <w:keepNext/>
              <w:ind w:left="0"/>
              <w:rPr>
                <w:sz w:val="16"/>
                <w:szCs w:val="16"/>
              </w:rPr>
            </w:pPr>
            <w:r w:rsidRPr="00AD01CE">
              <w:rPr>
                <w:sz w:val="16"/>
                <w:szCs w:val="16"/>
              </w:rPr>
              <w:t>540p</w:t>
            </w:r>
          </w:p>
          <w:p w:rsidR="00936421" w:rsidRPr="00AD01CE" w:rsidRDefault="00936421" w:rsidP="005C0CA5">
            <w:pPr>
              <w:pStyle w:val="BodyText"/>
              <w:keepNext/>
              <w:ind w:left="0"/>
              <w:rPr>
                <w:sz w:val="16"/>
                <w:szCs w:val="16"/>
              </w:rPr>
            </w:pPr>
            <w:r>
              <w:rPr>
                <w:sz w:val="16"/>
                <w:szCs w:val="16"/>
              </w:rPr>
              <w:t>QP+2</w:t>
            </w:r>
            <w:r w:rsidRPr="00AD01CE">
              <w:rPr>
                <w:sz w:val="16"/>
                <w:szCs w:val="16"/>
              </w:rPr>
              <w:t xml:space="preserve"> </w:t>
            </w:r>
          </w:p>
        </w:tc>
        <w:tc>
          <w:tcPr>
            <w:tcW w:w="642" w:type="dxa"/>
          </w:tcPr>
          <w:p w:rsidR="00936421" w:rsidRPr="00AD01CE" w:rsidRDefault="00936421" w:rsidP="005C0CA5">
            <w:pPr>
              <w:pStyle w:val="BodyText"/>
              <w:keepNext/>
              <w:ind w:left="0"/>
              <w:rPr>
                <w:sz w:val="16"/>
                <w:szCs w:val="16"/>
              </w:rPr>
            </w:pPr>
            <w:r>
              <w:rPr>
                <w:sz w:val="16"/>
                <w:szCs w:val="16"/>
              </w:rPr>
              <w:t>36</w:t>
            </w:r>
            <w:r w:rsidRPr="00AD01CE">
              <w:rPr>
                <w:sz w:val="16"/>
                <w:szCs w:val="16"/>
              </w:rPr>
              <w:t xml:space="preserve">0p </w:t>
            </w:r>
          </w:p>
        </w:tc>
        <w:tc>
          <w:tcPr>
            <w:tcW w:w="708" w:type="dxa"/>
          </w:tcPr>
          <w:p w:rsidR="00936421" w:rsidRDefault="00936421" w:rsidP="005C0CA5">
            <w:pPr>
              <w:pStyle w:val="BodyText"/>
              <w:keepNext/>
              <w:ind w:left="0"/>
              <w:rPr>
                <w:sz w:val="16"/>
                <w:szCs w:val="16"/>
              </w:rPr>
            </w:pPr>
            <w:r>
              <w:rPr>
                <w:sz w:val="16"/>
                <w:szCs w:val="16"/>
              </w:rPr>
              <w:t>36</w:t>
            </w:r>
            <w:r w:rsidRPr="00AD01CE">
              <w:rPr>
                <w:sz w:val="16"/>
                <w:szCs w:val="16"/>
              </w:rPr>
              <w:t xml:space="preserve">0p </w:t>
            </w:r>
          </w:p>
          <w:p w:rsidR="00936421" w:rsidRPr="00AD01CE" w:rsidRDefault="00936421" w:rsidP="005C0CA5">
            <w:pPr>
              <w:pStyle w:val="BodyText"/>
              <w:keepNext/>
              <w:ind w:left="0"/>
              <w:rPr>
                <w:sz w:val="16"/>
                <w:szCs w:val="16"/>
              </w:rPr>
            </w:pPr>
            <w:r>
              <w:rPr>
                <w:sz w:val="16"/>
                <w:szCs w:val="16"/>
              </w:rPr>
              <w:t>QP+2</w:t>
            </w:r>
            <w:r w:rsidRPr="00AD01CE">
              <w:rPr>
                <w:sz w:val="16"/>
                <w:szCs w:val="16"/>
              </w:rPr>
              <w:t xml:space="preserve"> </w:t>
            </w:r>
          </w:p>
        </w:tc>
        <w:tc>
          <w:tcPr>
            <w:tcW w:w="876" w:type="dxa"/>
          </w:tcPr>
          <w:p w:rsidR="00936421" w:rsidRPr="00AD01CE" w:rsidRDefault="00936421" w:rsidP="005C0CA5">
            <w:pPr>
              <w:pStyle w:val="BodyText"/>
              <w:keepNext/>
              <w:ind w:left="0"/>
              <w:rPr>
                <w:sz w:val="16"/>
                <w:szCs w:val="16"/>
              </w:rPr>
            </w:pPr>
            <w:r>
              <w:rPr>
                <w:sz w:val="16"/>
                <w:szCs w:val="16"/>
              </w:rPr>
              <w:t>Total</w:t>
            </w:r>
          </w:p>
        </w:tc>
        <w:tc>
          <w:tcPr>
            <w:tcW w:w="1417" w:type="dxa"/>
          </w:tcPr>
          <w:p w:rsidR="00936421" w:rsidRDefault="00936421" w:rsidP="005C0CA5">
            <w:pPr>
              <w:pStyle w:val="BodyText"/>
              <w:keepNext/>
              <w:ind w:left="0"/>
              <w:rPr>
                <w:sz w:val="16"/>
                <w:szCs w:val="16"/>
              </w:rPr>
            </w:pPr>
            <w:r>
              <w:rPr>
                <w:sz w:val="16"/>
                <w:szCs w:val="16"/>
              </w:rPr>
              <w:t>Max (theoretical)</w:t>
            </w:r>
          </w:p>
        </w:tc>
      </w:tr>
      <w:tr w:rsidR="004260B6" w:rsidRPr="00821BE0" w:rsidTr="004260B6">
        <w:tc>
          <w:tcPr>
            <w:tcW w:w="1428" w:type="dxa"/>
          </w:tcPr>
          <w:p w:rsidR="004260B6" w:rsidRPr="00AD01CE" w:rsidRDefault="004260B6" w:rsidP="005C0CA5">
            <w:pPr>
              <w:pStyle w:val="BodyText"/>
              <w:keepNext/>
              <w:ind w:left="0"/>
              <w:rPr>
                <w:sz w:val="16"/>
                <w:szCs w:val="16"/>
              </w:rPr>
            </w:pPr>
            <w:r w:rsidRPr="00AD01CE">
              <w:rPr>
                <w:sz w:val="16"/>
                <w:szCs w:val="16"/>
              </w:rPr>
              <w:t>Kimono</w:t>
            </w:r>
          </w:p>
        </w:tc>
        <w:tc>
          <w:tcPr>
            <w:tcW w:w="723" w:type="dxa"/>
            <w:vAlign w:val="bottom"/>
          </w:tcPr>
          <w:p w:rsidR="004260B6" w:rsidRPr="00654386" w:rsidRDefault="004260B6" w:rsidP="005C0CA5">
            <w:pPr>
              <w:pStyle w:val="BodyText"/>
              <w:keepNext/>
              <w:ind w:left="0"/>
              <w:rPr>
                <w:sz w:val="16"/>
                <w:szCs w:val="16"/>
              </w:rPr>
            </w:pPr>
            <w:r w:rsidRPr="003F1676">
              <w:rPr>
                <w:sz w:val="16"/>
                <w:szCs w:val="16"/>
              </w:rPr>
              <w:t>64%</w:t>
            </w:r>
          </w:p>
        </w:tc>
        <w:tc>
          <w:tcPr>
            <w:tcW w:w="648" w:type="dxa"/>
            <w:vAlign w:val="bottom"/>
          </w:tcPr>
          <w:p w:rsidR="004260B6" w:rsidRPr="00654386" w:rsidRDefault="004260B6" w:rsidP="005C0CA5">
            <w:pPr>
              <w:pStyle w:val="BodyText"/>
              <w:keepNext/>
              <w:ind w:left="0"/>
              <w:rPr>
                <w:sz w:val="16"/>
                <w:szCs w:val="16"/>
              </w:rPr>
            </w:pPr>
            <w:r w:rsidRPr="003F1676">
              <w:rPr>
                <w:sz w:val="16"/>
                <w:szCs w:val="16"/>
              </w:rPr>
              <w:t>65%</w:t>
            </w:r>
          </w:p>
        </w:tc>
        <w:tc>
          <w:tcPr>
            <w:tcW w:w="723" w:type="dxa"/>
            <w:vAlign w:val="bottom"/>
          </w:tcPr>
          <w:p w:rsidR="004260B6" w:rsidRPr="00654386" w:rsidRDefault="004260B6" w:rsidP="005C0CA5">
            <w:pPr>
              <w:pStyle w:val="BodyText"/>
              <w:keepNext/>
              <w:ind w:left="0"/>
              <w:rPr>
                <w:sz w:val="16"/>
                <w:szCs w:val="16"/>
              </w:rPr>
            </w:pPr>
            <w:r w:rsidRPr="003F1676">
              <w:rPr>
                <w:sz w:val="16"/>
                <w:szCs w:val="16"/>
              </w:rPr>
              <w:t>65%</w:t>
            </w:r>
          </w:p>
        </w:tc>
        <w:tc>
          <w:tcPr>
            <w:tcW w:w="648" w:type="dxa"/>
            <w:vAlign w:val="bottom"/>
          </w:tcPr>
          <w:p w:rsidR="004260B6" w:rsidRPr="00654386" w:rsidRDefault="004260B6" w:rsidP="005C0CA5">
            <w:pPr>
              <w:pStyle w:val="BodyText"/>
              <w:keepNext/>
              <w:ind w:left="0"/>
              <w:rPr>
                <w:sz w:val="16"/>
                <w:szCs w:val="16"/>
              </w:rPr>
            </w:pPr>
            <w:r w:rsidRPr="003F1676">
              <w:rPr>
                <w:sz w:val="16"/>
                <w:szCs w:val="16"/>
              </w:rPr>
              <w:t>64%</w:t>
            </w:r>
          </w:p>
        </w:tc>
        <w:tc>
          <w:tcPr>
            <w:tcW w:w="642" w:type="dxa"/>
            <w:vAlign w:val="bottom"/>
          </w:tcPr>
          <w:p w:rsidR="004260B6" w:rsidRPr="00654386" w:rsidRDefault="004260B6" w:rsidP="005C0CA5">
            <w:pPr>
              <w:pStyle w:val="BodyText"/>
              <w:keepNext/>
              <w:ind w:left="0"/>
              <w:rPr>
                <w:sz w:val="16"/>
                <w:szCs w:val="16"/>
              </w:rPr>
            </w:pPr>
            <w:r w:rsidRPr="003F1676">
              <w:rPr>
                <w:sz w:val="16"/>
                <w:szCs w:val="16"/>
              </w:rPr>
              <w:t>66%</w:t>
            </w:r>
          </w:p>
        </w:tc>
        <w:tc>
          <w:tcPr>
            <w:tcW w:w="708" w:type="dxa"/>
            <w:vAlign w:val="bottom"/>
          </w:tcPr>
          <w:p w:rsidR="004260B6" w:rsidRPr="00654386" w:rsidRDefault="004260B6" w:rsidP="005C0CA5">
            <w:pPr>
              <w:pStyle w:val="BodyText"/>
              <w:keepNext/>
              <w:ind w:left="0"/>
              <w:rPr>
                <w:sz w:val="16"/>
                <w:szCs w:val="16"/>
              </w:rPr>
            </w:pPr>
            <w:r w:rsidRPr="003F1676">
              <w:rPr>
                <w:sz w:val="16"/>
                <w:szCs w:val="16"/>
              </w:rPr>
              <w:t>64%</w:t>
            </w:r>
          </w:p>
        </w:tc>
        <w:tc>
          <w:tcPr>
            <w:tcW w:w="876" w:type="dxa"/>
            <w:vAlign w:val="bottom"/>
          </w:tcPr>
          <w:p w:rsidR="004260B6" w:rsidRPr="009107B1" w:rsidRDefault="004260B6" w:rsidP="005C0CA5">
            <w:pPr>
              <w:pStyle w:val="BodyText"/>
              <w:keepNext/>
              <w:ind w:left="0"/>
              <w:rPr>
                <w:sz w:val="16"/>
                <w:szCs w:val="16"/>
              </w:rPr>
            </w:pPr>
            <w:r w:rsidRPr="003F1676">
              <w:rPr>
                <w:sz w:val="16"/>
                <w:szCs w:val="16"/>
              </w:rPr>
              <w:t>44,13%</w:t>
            </w:r>
          </w:p>
        </w:tc>
        <w:tc>
          <w:tcPr>
            <w:tcW w:w="1417" w:type="dxa"/>
            <w:vAlign w:val="bottom"/>
          </w:tcPr>
          <w:p w:rsidR="004260B6" w:rsidRPr="00334B4A" w:rsidRDefault="004260B6" w:rsidP="005C0CA5">
            <w:pPr>
              <w:pStyle w:val="BodyText"/>
              <w:keepNext/>
              <w:ind w:left="0"/>
              <w:rPr>
                <w:sz w:val="16"/>
                <w:szCs w:val="16"/>
              </w:rPr>
            </w:pPr>
            <w:r w:rsidRPr="003F1676">
              <w:rPr>
                <w:sz w:val="16"/>
                <w:szCs w:val="16"/>
              </w:rPr>
              <w:t>68,27%</w:t>
            </w:r>
          </w:p>
        </w:tc>
      </w:tr>
      <w:tr w:rsidR="004260B6" w:rsidRPr="00821BE0" w:rsidTr="004260B6">
        <w:tc>
          <w:tcPr>
            <w:tcW w:w="1428" w:type="dxa"/>
          </w:tcPr>
          <w:p w:rsidR="004260B6" w:rsidRPr="00AD01CE" w:rsidRDefault="004260B6" w:rsidP="005C0CA5">
            <w:pPr>
              <w:pStyle w:val="BodyText"/>
              <w:keepNext/>
              <w:ind w:left="0"/>
              <w:rPr>
                <w:sz w:val="16"/>
                <w:szCs w:val="16"/>
              </w:rPr>
            </w:pPr>
            <w:r w:rsidRPr="00AD01CE">
              <w:rPr>
                <w:sz w:val="16"/>
                <w:szCs w:val="16"/>
              </w:rPr>
              <w:t>ParkScene</w:t>
            </w:r>
          </w:p>
        </w:tc>
        <w:tc>
          <w:tcPr>
            <w:tcW w:w="723" w:type="dxa"/>
            <w:vAlign w:val="bottom"/>
          </w:tcPr>
          <w:p w:rsidR="004260B6" w:rsidRPr="00654386" w:rsidRDefault="004260B6" w:rsidP="005C0CA5">
            <w:pPr>
              <w:pStyle w:val="BodyText"/>
              <w:keepNext/>
              <w:ind w:left="0"/>
              <w:rPr>
                <w:sz w:val="16"/>
                <w:szCs w:val="16"/>
              </w:rPr>
            </w:pPr>
            <w:r w:rsidRPr="003F1676">
              <w:rPr>
                <w:sz w:val="16"/>
                <w:szCs w:val="16"/>
              </w:rPr>
              <w:t>61%</w:t>
            </w:r>
          </w:p>
        </w:tc>
        <w:tc>
          <w:tcPr>
            <w:tcW w:w="648" w:type="dxa"/>
            <w:vAlign w:val="bottom"/>
          </w:tcPr>
          <w:p w:rsidR="004260B6" w:rsidRPr="00654386" w:rsidRDefault="004260B6" w:rsidP="005C0CA5">
            <w:pPr>
              <w:pStyle w:val="BodyText"/>
              <w:keepNext/>
              <w:ind w:left="0"/>
              <w:rPr>
                <w:sz w:val="16"/>
                <w:szCs w:val="16"/>
              </w:rPr>
            </w:pPr>
            <w:r w:rsidRPr="003F1676">
              <w:rPr>
                <w:sz w:val="16"/>
                <w:szCs w:val="16"/>
              </w:rPr>
              <w:t>60%</w:t>
            </w:r>
          </w:p>
        </w:tc>
        <w:tc>
          <w:tcPr>
            <w:tcW w:w="723" w:type="dxa"/>
            <w:vAlign w:val="bottom"/>
          </w:tcPr>
          <w:p w:rsidR="004260B6" w:rsidRPr="00654386" w:rsidRDefault="004260B6" w:rsidP="005C0CA5">
            <w:pPr>
              <w:pStyle w:val="BodyText"/>
              <w:keepNext/>
              <w:ind w:left="0"/>
              <w:rPr>
                <w:sz w:val="16"/>
                <w:szCs w:val="16"/>
              </w:rPr>
            </w:pPr>
            <w:r w:rsidRPr="003F1676">
              <w:rPr>
                <w:sz w:val="16"/>
                <w:szCs w:val="16"/>
              </w:rPr>
              <w:t>63%</w:t>
            </w:r>
          </w:p>
        </w:tc>
        <w:tc>
          <w:tcPr>
            <w:tcW w:w="648" w:type="dxa"/>
            <w:vAlign w:val="bottom"/>
          </w:tcPr>
          <w:p w:rsidR="004260B6" w:rsidRPr="00654386" w:rsidRDefault="004260B6" w:rsidP="005C0CA5">
            <w:pPr>
              <w:pStyle w:val="BodyText"/>
              <w:keepNext/>
              <w:ind w:left="0"/>
              <w:rPr>
                <w:sz w:val="16"/>
                <w:szCs w:val="16"/>
              </w:rPr>
            </w:pPr>
            <w:r w:rsidRPr="003F1676">
              <w:rPr>
                <w:sz w:val="16"/>
                <w:szCs w:val="16"/>
              </w:rPr>
              <w:t>62%</w:t>
            </w:r>
          </w:p>
        </w:tc>
        <w:tc>
          <w:tcPr>
            <w:tcW w:w="642" w:type="dxa"/>
            <w:vAlign w:val="bottom"/>
          </w:tcPr>
          <w:p w:rsidR="004260B6" w:rsidRPr="00654386" w:rsidRDefault="004260B6" w:rsidP="005C0CA5">
            <w:pPr>
              <w:pStyle w:val="BodyText"/>
              <w:keepNext/>
              <w:ind w:left="0"/>
              <w:rPr>
                <w:sz w:val="16"/>
                <w:szCs w:val="16"/>
              </w:rPr>
            </w:pPr>
            <w:r w:rsidRPr="003F1676">
              <w:rPr>
                <w:sz w:val="16"/>
                <w:szCs w:val="16"/>
              </w:rPr>
              <w:t>65%</w:t>
            </w:r>
          </w:p>
        </w:tc>
        <w:tc>
          <w:tcPr>
            <w:tcW w:w="708" w:type="dxa"/>
            <w:vAlign w:val="bottom"/>
          </w:tcPr>
          <w:p w:rsidR="004260B6" w:rsidRPr="00654386" w:rsidRDefault="004260B6" w:rsidP="005C0CA5">
            <w:pPr>
              <w:pStyle w:val="BodyText"/>
              <w:keepNext/>
              <w:ind w:left="0"/>
              <w:rPr>
                <w:sz w:val="16"/>
                <w:szCs w:val="16"/>
              </w:rPr>
            </w:pPr>
            <w:r w:rsidRPr="003F1676">
              <w:rPr>
                <w:sz w:val="16"/>
                <w:szCs w:val="16"/>
              </w:rPr>
              <w:t>63%</w:t>
            </w:r>
          </w:p>
        </w:tc>
        <w:tc>
          <w:tcPr>
            <w:tcW w:w="876" w:type="dxa"/>
            <w:vAlign w:val="bottom"/>
          </w:tcPr>
          <w:p w:rsidR="004260B6" w:rsidRPr="009107B1" w:rsidRDefault="004260B6" w:rsidP="005C0CA5">
            <w:pPr>
              <w:pStyle w:val="BodyText"/>
              <w:keepNext/>
              <w:ind w:left="0"/>
              <w:rPr>
                <w:sz w:val="16"/>
                <w:szCs w:val="16"/>
              </w:rPr>
            </w:pPr>
            <w:r w:rsidRPr="003F1676">
              <w:rPr>
                <w:sz w:val="16"/>
                <w:szCs w:val="16"/>
              </w:rPr>
              <w:t>39,00%</w:t>
            </w:r>
          </w:p>
        </w:tc>
        <w:tc>
          <w:tcPr>
            <w:tcW w:w="1417" w:type="dxa"/>
            <w:vAlign w:val="bottom"/>
          </w:tcPr>
          <w:p w:rsidR="004260B6" w:rsidRPr="00334B4A" w:rsidRDefault="004260B6" w:rsidP="005C0CA5">
            <w:pPr>
              <w:pStyle w:val="BodyText"/>
              <w:keepNext/>
              <w:ind w:left="0"/>
              <w:rPr>
                <w:sz w:val="16"/>
                <w:szCs w:val="16"/>
              </w:rPr>
            </w:pPr>
            <w:r w:rsidRPr="003F1676">
              <w:rPr>
                <w:sz w:val="16"/>
                <w:szCs w:val="16"/>
              </w:rPr>
              <w:t>63,24%</w:t>
            </w:r>
          </w:p>
        </w:tc>
      </w:tr>
      <w:tr w:rsidR="004260B6" w:rsidRPr="00821BE0" w:rsidTr="004260B6">
        <w:tc>
          <w:tcPr>
            <w:tcW w:w="1428" w:type="dxa"/>
          </w:tcPr>
          <w:p w:rsidR="004260B6" w:rsidRPr="00AD01CE" w:rsidRDefault="004260B6" w:rsidP="005C0CA5">
            <w:pPr>
              <w:pStyle w:val="BodyText"/>
              <w:keepNext/>
              <w:ind w:left="0"/>
              <w:rPr>
                <w:sz w:val="16"/>
                <w:szCs w:val="16"/>
              </w:rPr>
            </w:pPr>
            <w:r w:rsidRPr="00AD01CE">
              <w:rPr>
                <w:sz w:val="16"/>
                <w:szCs w:val="16"/>
              </w:rPr>
              <w:t>Cactus</w:t>
            </w:r>
          </w:p>
        </w:tc>
        <w:tc>
          <w:tcPr>
            <w:tcW w:w="723" w:type="dxa"/>
            <w:vAlign w:val="bottom"/>
          </w:tcPr>
          <w:p w:rsidR="004260B6" w:rsidRPr="00654386" w:rsidRDefault="004260B6" w:rsidP="005C0CA5">
            <w:pPr>
              <w:pStyle w:val="BodyText"/>
              <w:keepNext/>
              <w:ind w:left="0"/>
              <w:rPr>
                <w:sz w:val="16"/>
                <w:szCs w:val="16"/>
              </w:rPr>
            </w:pPr>
            <w:r w:rsidRPr="003F1676">
              <w:rPr>
                <w:sz w:val="16"/>
                <w:szCs w:val="16"/>
              </w:rPr>
              <w:t>59%</w:t>
            </w:r>
          </w:p>
        </w:tc>
        <w:tc>
          <w:tcPr>
            <w:tcW w:w="648" w:type="dxa"/>
            <w:vAlign w:val="bottom"/>
          </w:tcPr>
          <w:p w:rsidR="004260B6" w:rsidRPr="00654386" w:rsidRDefault="004260B6" w:rsidP="005C0CA5">
            <w:pPr>
              <w:pStyle w:val="BodyText"/>
              <w:keepNext/>
              <w:ind w:left="0"/>
              <w:rPr>
                <w:sz w:val="16"/>
                <w:szCs w:val="16"/>
              </w:rPr>
            </w:pPr>
            <w:r w:rsidRPr="003F1676">
              <w:rPr>
                <w:sz w:val="16"/>
                <w:szCs w:val="16"/>
              </w:rPr>
              <w:t>57%</w:t>
            </w:r>
          </w:p>
        </w:tc>
        <w:tc>
          <w:tcPr>
            <w:tcW w:w="723" w:type="dxa"/>
            <w:vAlign w:val="bottom"/>
          </w:tcPr>
          <w:p w:rsidR="004260B6" w:rsidRPr="00654386" w:rsidRDefault="004260B6" w:rsidP="005C0CA5">
            <w:pPr>
              <w:pStyle w:val="BodyText"/>
              <w:keepNext/>
              <w:ind w:left="0"/>
              <w:rPr>
                <w:sz w:val="16"/>
                <w:szCs w:val="16"/>
              </w:rPr>
            </w:pPr>
            <w:r w:rsidRPr="003F1676">
              <w:rPr>
                <w:sz w:val="16"/>
                <w:szCs w:val="16"/>
              </w:rPr>
              <w:t>61%</w:t>
            </w:r>
          </w:p>
        </w:tc>
        <w:tc>
          <w:tcPr>
            <w:tcW w:w="648" w:type="dxa"/>
            <w:vAlign w:val="bottom"/>
          </w:tcPr>
          <w:p w:rsidR="004260B6" w:rsidRPr="00654386" w:rsidRDefault="004260B6" w:rsidP="005C0CA5">
            <w:pPr>
              <w:pStyle w:val="BodyText"/>
              <w:keepNext/>
              <w:ind w:left="0"/>
              <w:rPr>
                <w:sz w:val="16"/>
                <w:szCs w:val="16"/>
              </w:rPr>
            </w:pPr>
            <w:r w:rsidRPr="003F1676">
              <w:rPr>
                <w:sz w:val="16"/>
                <w:szCs w:val="16"/>
              </w:rPr>
              <w:t>58%</w:t>
            </w:r>
          </w:p>
        </w:tc>
        <w:tc>
          <w:tcPr>
            <w:tcW w:w="642" w:type="dxa"/>
            <w:vAlign w:val="bottom"/>
          </w:tcPr>
          <w:p w:rsidR="004260B6" w:rsidRPr="00654386" w:rsidRDefault="004260B6" w:rsidP="005C0CA5">
            <w:pPr>
              <w:pStyle w:val="BodyText"/>
              <w:keepNext/>
              <w:ind w:left="0"/>
              <w:rPr>
                <w:sz w:val="16"/>
                <w:szCs w:val="16"/>
              </w:rPr>
            </w:pPr>
            <w:r w:rsidRPr="003F1676">
              <w:rPr>
                <w:sz w:val="16"/>
                <w:szCs w:val="16"/>
              </w:rPr>
              <w:t>62%</w:t>
            </w:r>
          </w:p>
        </w:tc>
        <w:tc>
          <w:tcPr>
            <w:tcW w:w="708" w:type="dxa"/>
            <w:vAlign w:val="bottom"/>
          </w:tcPr>
          <w:p w:rsidR="004260B6" w:rsidRPr="00654386" w:rsidRDefault="004260B6" w:rsidP="005C0CA5">
            <w:pPr>
              <w:pStyle w:val="BodyText"/>
              <w:keepNext/>
              <w:ind w:left="0"/>
              <w:rPr>
                <w:sz w:val="16"/>
                <w:szCs w:val="16"/>
              </w:rPr>
            </w:pPr>
            <w:r w:rsidRPr="003F1676">
              <w:rPr>
                <w:sz w:val="16"/>
                <w:szCs w:val="16"/>
              </w:rPr>
              <w:t>59%</w:t>
            </w:r>
          </w:p>
        </w:tc>
        <w:tc>
          <w:tcPr>
            <w:tcW w:w="876" w:type="dxa"/>
            <w:vAlign w:val="bottom"/>
          </w:tcPr>
          <w:p w:rsidR="004260B6" w:rsidRPr="009107B1" w:rsidRDefault="004260B6" w:rsidP="005C0CA5">
            <w:pPr>
              <w:pStyle w:val="BodyText"/>
              <w:keepNext/>
              <w:ind w:left="0"/>
              <w:rPr>
                <w:sz w:val="16"/>
                <w:szCs w:val="16"/>
              </w:rPr>
            </w:pPr>
            <w:r w:rsidRPr="003F1676">
              <w:rPr>
                <w:sz w:val="16"/>
                <w:szCs w:val="16"/>
              </w:rPr>
              <w:t>37,11%</w:t>
            </w:r>
          </w:p>
        </w:tc>
        <w:tc>
          <w:tcPr>
            <w:tcW w:w="1417" w:type="dxa"/>
            <w:vAlign w:val="bottom"/>
          </w:tcPr>
          <w:p w:rsidR="004260B6" w:rsidRPr="00334B4A" w:rsidRDefault="004260B6" w:rsidP="005C0CA5">
            <w:pPr>
              <w:pStyle w:val="BodyText"/>
              <w:keepNext/>
              <w:ind w:left="0"/>
              <w:rPr>
                <w:sz w:val="16"/>
                <w:szCs w:val="16"/>
              </w:rPr>
            </w:pPr>
            <w:r w:rsidRPr="003F1676">
              <w:rPr>
                <w:sz w:val="16"/>
                <w:szCs w:val="16"/>
              </w:rPr>
              <w:t>63,42%</w:t>
            </w:r>
          </w:p>
        </w:tc>
      </w:tr>
      <w:tr w:rsidR="004260B6" w:rsidRPr="00821BE0" w:rsidTr="004260B6">
        <w:tc>
          <w:tcPr>
            <w:tcW w:w="1428" w:type="dxa"/>
          </w:tcPr>
          <w:p w:rsidR="004260B6" w:rsidRPr="00AD01CE" w:rsidRDefault="004260B6" w:rsidP="005C0CA5">
            <w:pPr>
              <w:pStyle w:val="BodyText"/>
              <w:keepNext/>
              <w:ind w:left="0"/>
              <w:rPr>
                <w:sz w:val="16"/>
                <w:szCs w:val="16"/>
              </w:rPr>
            </w:pPr>
            <w:r w:rsidRPr="00AD01CE">
              <w:rPr>
                <w:sz w:val="16"/>
                <w:szCs w:val="16"/>
              </w:rPr>
              <w:t>BasketBallDrive</w:t>
            </w:r>
          </w:p>
        </w:tc>
        <w:tc>
          <w:tcPr>
            <w:tcW w:w="723" w:type="dxa"/>
            <w:vAlign w:val="bottom"/>
          </w:tcPr>
          <w:p w:rsidR="004260B6" w:rsidRPr="00654386" w:rsidRDefault="004260B6" w:rsidP="005C0CA5">
            <w:pPr>
              <w:pStyle w:val="BodyText"/>
              <w:keepNext/>
              <w:ind w:left="0"/>
              <w:rPr>
                <w:sz w:val="16"/>
                <w:szCs w:val="16"/>
              </w:rPr>
            </w:pPr>
            <w:r w:rsidRPr="003F1676">
              <w:rPr>
                <w:sz w:val="16"/>
                <w:szCs w:val="16"/>
              </w:rPr>
              <w:t>56%</w:t>
            </w:r>
          </w:p>
        </w:tc>
        <w:tc>
          <w:tcPr>
            <w:tcW w:w="648" w:type="dxa"/>
            <w:vAlign w:val="bottom"/>
          </w:tcPr>
          <w:p w:rsidR="004260B6" w:rsidRPr="00654386" w:rsidRDefault="004260B6" w:rsidP="005C0CA5">
            <w:pPr>
              <w:pStyle w:val="BodyText"/>
              <w:keepNext/>
              <w:ind w:left="0"/>
              <w:rPr>
                <w:sz w:val="16"/>
                <w:szCs w:val="16"/>
              </w:rPr>
            </w:pPr>
            <w:r w:rsidRPr="003F1676">
              <w:rPr>
                <w:sz w:val="16"/>
                <w:szCs w:val="16"/>
              </w:rPr>
              <w:t>55%</w:t>
            </w:r>
          </w:p>
        </w:tc>
        <w:tc>
          <w:tcPr>
            <w:tcW w:w="723" w:type="dxa"/>
            <w:vAlign w:val="bottom"/>
          </w:tcPr>
          <w:p w:rsidR="004260B6" w:rsidRPr="00654386" w:rsidRDefault="004260B6" w:rsidP="005C0CA5">
            <w:pPr>
              <w:pStyle w:val="BodyText"/>
              <w:keepNext/>
              <w:ind w:left="0"/>
              <w:rPr>
                <w:sz w:val="16"/>
                <w:szCs w:val="16"/>
              </w:rPr>
            </w:pPr>
            <w:r w:rsidRPr="003F1676">
              <w:rPr>
                <w:sz w:val="16"/>
                <w:szCs w:val="16"/>
              </w:rPr>
              <w:t>58%</w:t>
            </w:r>
          </w:p>
        </w:tc>
        <w:tc>
          <w:tcPr>
            <w:tcW w:w="648" w:type="dxa"/>
            <w:vAlign w:val="bottom"/>
          </w:tcPr>
          <w:p w:rsidR="004260B6" w:rsidRPr="00654386" w:rsidRDefault="004260B6" w:rsidP="005C0CA5">
            <w:pPr>
              <w:pStyle w:val="BodyText"/>
              <w:keepNext/>
              <w:ind w:left="0"/>
              <w:rPr>
                <w:sz w:val="16"/>
                <w:szCs w:val="16"/>
              </w:rPr>
            </w:pPr>
            <w:r w:rsidRPr="003F1676">
              <w:rPr>
                <w:sz w:val="16"/>
                <w:szCs w:val="16"/>
              </w:rPr>
              <w:t>56%</w:t>
            </w:r>
          </w:p>
        </w:tc>
        <w:tc>
          <w:tcPr>
            <w:tcW w:w="642" w:type="dxa"/>
            <w:vAlign w:val="bottom"/>
          </w:tcPr>
          <w:p w:rsidR="004260B6" w:rsidRPr="00654386" w:rsidRDefault="004260B6" w:rsidP="005C0CA5">
            <w:pPr>
              <w:pStyle w:val="BodyText"/>
              <w:keepNext/>
              <w:ind w:left="0"/>
              <w:rPr>
                <w:sz w:val="16"/>
                <w:szCs w:val="16"/>
              </w:rPr>
            </w:pPr>
            <w:r w:rsidRPr="003F1676">
              <w:rPr>
                <w:sz w:val="16"/>
                <w:szCs w:val="16"/>
              </w:rPr>
              <w:t>59%</w:t>
            </w:r>
          </w:p>
        </w:tc>
        <w:tc>
          <w:tcPr>
            <w:tcW w:w="708" w:type="dxa"/>
            <w:vAlign w:val="bottom"/>
          </w:tcPr>
          <w:p w:rsidR="004260B6" w:rsidRPr="00654386" w:rsidRDefault="004260B6" w:rsidP="005C0CA5">
            <w:pPr>
              <w:pStyle w:val="BodyText"/>
              <w:keepNext/>
              <w:ind w:left="0"/>
              <w:rPr>
                <w:sz w:val="16"/>
                <w:szCs w:val="16"/>
              </w:rPr>
            </w:pPr>
            <w:r w:rsidRPr="003F1676">
              <w:rPr>
                <w:sz w:val="16"/>
                <w:szCs w:val="16"/>
              </w:rPr>
              <w:t>55%</w:t>
            </w:r>
          </w:p>
        </w:tc>
        <w:tc>
          <w:tcPr>
            <w:tcW w:w="876" w:type="dxa"/>
            <w:vAlign w:val="bottom"/>
          </w:tcPr>
          <w:p w:rsidR="004260B6" w:rsidRPr="009107B1" w:rsidRDefault="004260B6" w:rsidP="005C0CA5">
            <w:pPr>
              <w:pStyle w:val="BodyText"/>
              <w:keepNext/>
              <w:ind w:left="0"/>
              <w:rPr>
                <w:sz w:val="16"/>
                <w:szCs w:val="16"/>
              </w:rPr>
            </w:pPr>
            <w:r w:rsidRPr="003F1676">
              <w:rPr>
                <w:sz w:val="16"/>
                <w:szCs w:val="16"/>
              </w:rPr>
              <w:t>35,91%</w:t>
            </w:r>
          </w:p>
        </w:tc>
        <w:tc>
          <w:tcPr>
            <w:tcW w:w="1417" w:type="dxa"/>
            <w:vAlign w:val="bottom"/>
          </w:tcPr>
          <w:p w:rsidR="004260B6" w:rsidRPr="00334B4A" w:rsidRDefault="004260B6" w:rsidP="005C0CA5">
            <w:pPr>
              <w:pStyle w:val="BodyText"/>
              <w:keepNext/>
              <w:ind w:left="0"/>
              <w:rPr>
                <w:sz w:val="16"/>
                <w:szCs w:val="16"/>
              </w:rPr>
            </w:pPr>
            <w:r w:rsidRPr="003F1676">
              <w:rPr>
                <w:sz w:val="16"/>
                <w:szCs w:val="16"/>
              </w:rPr>
              <w:t>64,23%</w:t>
            </w:r>
          </w:p>
        </w:tc>
      </w:tr>
      <w:tr w:rsidR="004260B6" w:rsidRPr="00821BE0" w:rsidTr="004260B6">
        <w:tc>
          <w:tcPr>
            <w:tcW w:w="1428" w:type="dxa"/>
          </w:tcPr>
          <w:p w:rsidR="004260B6" w:rsidRPr="00AD01CE" w:rsidRDefault="004260B6" w:rsidP="005C0CA5">
            <w:pPr>
              <w:pStyle w:val="BodyText"/>
              <w:keepNext/>
              <w:ind w:left="0"/>
              <w:rPr>
                <w:sz w:val="16"/>
                <w:szCs w:val="16"/>
              </w:rPr>
            </w:pPr>
            <w:r w:rsidRPr="00AD01CE">
              <w:rPr>
                <w:sz w:val="16"/>
                <w:szCs w:val="16"/>
              </w:rPr>
              <w:t>BQTerrace</w:t>
            </w:r>
          </w:p>
        </w:tc>
        <w:tc>
          <w:tcPr>
            <w:tcW w:w="723" w:type="dxa"/>
            <w:vAlign w:val="bottom"/>
          </w:tcPr>
          <w:p w:rsidR="004260B6" w:rsidRPr="00654386" w:rsidRDefault="004260B6" w:rsidP="005C0CA5">
            <w:pPr>
              <w:pStyle w:val="BodyText"/>
              <w:keepNext/>
              <w:ind w:left="0"/>
              <w:rPr>
                <w:sz w:val="16"/>
                <w:szCs w:val="16"/>
              </w:rPr>
            </w:pPr>
            <w:r w:rsidRPr="003F1676">
              <w:rPr>
                <w:sz w:val="16"/>
                <w:szCs w:val="16"/>
              </w:rPr>
              <w:t>59%</w:t>
            </w:r>
          </w:p>
        </w:tc>
        <w:tc>
          <w:tcPr>
            <w:tcW w:w="648" w:type="dxa"/>
            <w:vAlign w:val="bottom"/>
          </w:tcPr>
          <w:p w:rsidR="004260B6" w:rsidRPr="00654386" w:rsidRDefault="004260B6" w:rsidP="005C0CA5">
            <w:pPr>
              <w:pStyle w:val="BodyText"/>
              <w:keepNext/>
              <w:ind w:left="0"/>
              <w:rPr>
                <w:sz w:val="16"/>
                <w:szCs w:val="16"/>
              </w:rPr>
            </w:pPr>
            <w:r w:rsidRPr="003F1676">
              <w:rPr>
                <w:sz w:val="16"/>
                <w:szCs w:val="16"/>
              </w:rPr>
              <w:t>59%</w:t>
            </w:r>
          </w:p>
        </w:tc>
        <w:tc>
          <w:tcPr>
            <w:tcW w:w="723" w:type="dxa"/>
            <w:vAlign w:val="bottom"/>
          </w:tcPr>
          <w:p w:rsidR="004260B6" w:rsidRPr="00654386" w:rsidRDefault="004260B6" w:rsidP="005C0CA5">
            <w:pPr>
              <w:pStyle w:val="BodyText"/>
              <w:keepNext/>
              <w:ind w:left="0"/>
              <w:rPr>
                <w:sz w:val="16"/>
                <w:szCs w:val="16"/>
              </w:rPr>
            </w:pPr>
            <w:r w:rsidRPr="003F1676">
              <w:rPr>
                <w:sz w:val="16"/>
                <w:szCs w:val="16"/>
              </w:rPr>
              <w:t>61%</w:t>
            </w:r>
          </w:p>
        </w:tc>
        <w:tc>
          <w:tcPr>
            <w:tcW w:w="648" w:type="dxa"/>
            <w:vAlign w:val="bottom"/>
          </w:tcPr>
          <w:p w:rsidR="004260B6" w:rsidRPr="00654386" w:rsidRDefault="004260B6" w:rsidP="005C0CA5">
            <w:pPr>
              <w:pStyle w:val="BodyText"/>
              <w:keepNext/>
              <w:ind w:left="0"/>
              <w:rPr>
                <w:sz w:val="16"/>
                <w:szCs w:val="16"/>
              </w:rPr>
            </w:pPr>
            <w:r w:rsidRPr="003F1676">
              <w:rPr>
                <w:sz w:val="16"/>
                <w:szCs w:val="16"/>
              </w:rPr>
              <w:t>59%</w:t>
            </w:r>
          </w:p>
        </w:tc>
        <w:tc>
          <w:tcPr>
            <w:tcW w:w="642" w:type="dxa"/>
            <w:vAlign w:val="bottom"/>
          </w:tcPr>
          <w:p w:rsidR="004260B6" w:rsidRPr="00654386" w:rsidRDefault="004260B6" w:rsidP="005C0CA5">
            <w:pPr>
              <w:pStyle w:val="BodyText"/>
              <w:keepNext/>
              <w:ind w:left="0"/>
              <w:rPr>
                <w:sz w:val="16"/>
                <w:szCs w:val="16"/>
              </w:rPr>
            </w:pPr>
            <w:r w:rsidRPr="003F1676">
              <w:rPr>
                <w:sz w:val="16"/>
                <w:szCs w:val="16"/>
              </w:rPr>
              <w:t>61%</w:t>
            </w:r>
          </w:p>
        </w:tc>
        <w:tc>
          <w:tcPr>
            <w:tcW w:w="708" w:type="dxa"/>
            <w:vAlign w:val="bottom"/>
          </w:tcPr>
          <w:p w:rsidR="004260B6" w:rsidRPr="00654386" w:rsidRDefault="004260B6" w:rsidP="005C0CA5">
            <w:pPr>
              <w:pStyle w:val="BodyText"/>
              <w:keepNext/>
              <w:ind w:left="0"/>
              <w:rPr>
                <w:sz w:val="16"/>
                <w:szCs w:val="16"/>
              </w:rPr>
            </w:pPr>
            <w:r w:rsidRPr="003F1676">
              <w:rPr>
                <w:sz w:val="16"/>
                <w:szCs w:val="16"/>
              </w:rPr>
              <w:t>59%</w:t>
            </w:r>
          </w:p>
        </w:tc>
        <w:tc>
          <w:tcPr>
            <w:tcW w:w="876" w:type="dxa"/>
            <w:vAlign w:val="bottom"/>
          </w:tcPr>
          <w:p w:rsidR="004260B6" w:rsidRPr="009107B1" w:rsidRDefault="004260B6" w:rsidP="005C0CA5">
            <w:pPr>
              <w:pStyle w:val="BodyText"/>
              <w:keepNext/>
              <w:ind w:left="0"/>
              <w:rPr>
                <w:sz w:val="16"/>
                <w:szCs w:val="16"/>
              </w:rPr>
            </w:pPr>
            <w:r w:rsidRPr="003F1676">
              <w:rPr>
                <w:sz w:val="16"/>
                <w:szCs w:val="16"/>
              </w:rPr>
              <w:t>28,77%</w:t>
            </w:r>
          </w:p>
        </w:tc>
        <w:tc>
          <w:tcPr>
            <w:tcW w:w="1417" w:type="dxa"/>
            <w:vAlign w:val="bottom"/>
          </w:tcPr>
          <w:p w:rsidR="004260B6" w:rsidRPr="00334B4A" w:rsidRDefault="004260B6" w:rsidP="005C0CA5">
            <w:pPr>
              <w:pStyle w:val="BodyText"/>
              <w:keepNext/>
              <w:ind w:left="0"/>
              <w:rPr>
                <w:sz w:val="16"/>
                <w:szCs w:val="16"/>
              </w:rPr>
            </w:pPr>
            <w:r w:rsidRPr="003F1676">
              <w:rPr>
                <w:sz w:val="16"/>
                <w:szCs w:val="16"/>
              </w:rPr>
              <w:t>49,56%</w:t>
            </w:r>
          </w:p>
        </w:tc>
      </w:tr>
      <w:tr w:rsidR="004260B6" w:rsidTr="003F1676">
        <w:tc>
          <w:tcPr>
            <w:tcW w:w="1428" w:type="dxa"/>
          </w:tcPr>
          <w:p w:rsidR="004260B6" w:rsidRPr="00D76C66" w:rsidRDefault="004260B6" w:rsidP="00B96128">
            <w:pPr>
              <w:pStyle w:val="BodyText"/>
              <w:ind w:left="0"/>
              <w:rPr>
                <w:b/>
                <w:sz w:val="16"/>
                <w:szCs w:val="16"/>
              </w:rPr>
            </w:pPr>
            <w:r w:rsidRPr="00D76C66">
              <w:rPr>
                <w:b/>
                <w:sz w:val="16"/>
                <w:szCs w:val="16"/>
              </w:rPr>
              <w:t>Average</w:t>
            </w:r>
          </w:p>
        </w:tc>
        <w:tc>
          <w:tcPr>
            <w:tcW w:w="723" w:type="dxa"/>
            <w:vAlign w:val="bottom"/>
          </w:tcPr>
          <w:p w:rsidR="004260B6" w:rsidRPr="004260B6" w:rsidRDefault="004260B6" w:rsidP="003F1676">
            <w:pPr>
              <w:pStyle w:val="BodyText"/>
              <w:keepNext/>
              <w:ind w:left="0"/>
              <w:rPr>
                <w:b/>
                <w:sz w:val="16"/>
                <w:szCs w:val="16"/>
              </w:rPr>
            </w:pPr>
            <w:r w:rsidRPr="003F1676">
              <w:rPr>
                <w:b/>
                <w:sz w:val="16"/>
                <w:szCs w:val="16"/>
              </w:rPr>
              <w:t>60%</w:t>
            </w:r>
          </w:p>
        </w:tc>
        <w:tc>
          <w:tcPr>
            <w:tcW w:w="648" w:type="dxa"/>
            <w:vAlign w:val="bottom"/>
          </w:tcPr>
          <w:p w:rsidR="004260B6" w:rsidRPr="004260B6" w:rsidRDefault="004260B6" w:rsidP="003F1676">
            <w:pPr>
              <w:pStyle w:val="BodyText"/>
              <w:keepNext/>
              <w:ind w:left="0"/>
              <w:rPr>
                <w:b/>
                <w:sz w:val="16"/>
                <w:szCs w:val="16"/>
              </w:rPr>
            </w:pPr>
            <w:r w:rsidRPr="003F1676">
              <w:rPr>
                <w:b/>
                <w:sz w:val="16"/>
                <w:szCs w:val="16"/>
              </w:rPr>
              <w:t>59%</w:t>
            </w:r>
          </w:p>
        </w:tc>
        <w:tc>
          <w:tcPr>
            <w:tcW w:w="723" w:type="dxa"/>
            <w:vAlign w:val="bottom"/>
          </w:tcPr>
          <w:p w:rsidR="004260B6" w:rsidRPr="004260B6" w:rsidRDefault="004260B6" w:rsidP="003F1676">
            <w:pPr>
              <w:pStyle w:val="BodyText"/>
              <w:keepNext/>
              <w:ind w:left="0"/>
              <w:rPr>
                <w:b/>
                <w:sz w:val="16"/>
                <w:szCs w:val="16"/>
              </w:rPr>
            </w:pPr>
            <w:r w:rsidRPr="003F1676">
              <w:rPr>
                <w:b/>
                <w:sz w:val="16"/>
                <w:szCs w:val="16"/>
              </w:rPr>
              <w:t>62%</w:t>
            </w:r>
          </w:p>
        </w:tc>
        <w:tc>
          <w:tcPr>
            <w:tcW w:w="648" w:type="dxa"/>
            <w:vAlign w:val="bottom"/>
          </w:tcPr>
          <w:p w:rsidR="004260B6" w:rsidRPr="004260B6" w:rsidRDefault="004260B6" w:rsidP="003F1676">
            <w:pPr>
              <w:pStyle w:val="BodyText"/>
              <w:keepNext/>
              <w:ind w:left="0"/>
              <w:rPr>
                <w:b/>
                <w:sz w:val="16"/>
                <w:szCs w:val="16"/>
              </w:rPr>
            </w:pPr>
            <w:r w:rsidRPr="003F1676">
              <w:rPr>
                <w:b/>
                <w:sz w:val="16"/>
                <w:szCs w:val="16"/>
              </w:rPr>
              <w:t>60%</w:t>
            </w:r>
          </w:p>
        </w:tc>
        <w:tc>
          <w:tcPr>
            <w:tcW w:w="642" w:type="dxa"/>
            <w:vAlign w:val="bottom"/>
          </w:tcPr>
          <w:p w:rsidR="004260B6" w:rsidRPr="004260B6" w:rsidRDefault="004260B6" w:rsidP="003F1676">
            <w:pPr>
              <w:pStyle w:val="BodyText"/>
              <w:keepNext/>
              <w:ind w:left="0"/>
              <w:rPr>
                <w:b/>
                <w:sz w:val="16"/>
                <w:szCs w:val="16"/>
              </w:rPr>
            </w:pPr>
            <w:r w:rsidRPr="003F1676">
              <w:rPr>
                <w:b/>
                <w:sz w:val="16"/>
                <w:szCs w:val="16"/>
              </w:rPr>
              <w:t>63%</w:t>
            </w:r>
          </w:p>
        </w:tc>
        <w:tc>
          <w:tcPr>
            <w:tcW w:w="708" w:type="dxa"/>
            <w:vAlign w:val="bottom"/>
          </w:tcPr>
          <w:p w:rsidR="004260B6" w:rsidRPr="004260B6" w:rsidRDefault="004260B6" w:rsidP="003F1676">
            <w:pPr>
              <w:pStyle w:val="BodyText"/>
              <w:keepNext/>
              <w:ind w:left="0"/>
              <w:rPr>
                <w:b/>
                <w:sz w:val="16"/>
                <w:szCs w:val="16"/>
              </w:rPr>
            </w:pPr>
            <w:r w:rsidRPr="003F1676">
              <w:rPr>
                <w:b/>
                <w:sz w:val="16"/>
                <w:szCs w:val="16"/>
              </w:rPr>
              <w:t>60%</w:t>
            </w:r>
          </w:p>
        </w:tc>
        <w:tc>
          <w:tcPr>
            <w:tcW w:w="876" w:type="dxa"/>
            <w:vAlign w:val="bottom"/>
          </w:tcPr>
          <w:p w:rsidR="004260B6" w:rsidRPr="004260B6" w:rsidRDefault="004260B6" w:rsidP="003F1676">
            <w:pPr>
              <w:pStyle w:val="BodyText"/>
              <w:keepNext/>
              <w:ind w:left="0"/>
              <w:rPr>
                <w:b/>
                <w:sz w:val="16"/>
                <w:szCs w:val="16"/>
              </w:rPr>
            </w:pPr>
            <w:r w:rsidRPr="003F1676">
              <w:rPr>
                <w:b/>
                <w:sz w:val="16"/>
                <w:szCs w:val="16"/>
              </w:rPr>
              <w:t>36,99%</w:t>
            </w:r>
          </w:p>
        </w:tc>
        <w:tc>
          <w:tcPr>
            <w:tcW w:w="1417" w:type="dxa"/>
            <w:vAlign w:val="bottom"/>
          </w:tcPr>
          <w:p w:rsidR="004260B6" w:rsidRPr="004260B6" w:rsidRDefault="004260B6" w:rsidP="003F1676">
            <w:pPr>
              <w:pStyle w:val="BodyText"/>
              <w:keepNext/>
              <w:ind w:left="0"/>
              <w:rPr>
                <w:b/>
                <w:sz w:val="16"/>
                <w:szCs w:val="16"/>
              </w:rPr>
            </w:pPr>
            <w:r w:rsidRPr="003F1676">
              <w:rPr>
                <w:b/>
                <w:sz w:val="16"/>
                <w:szCs w:val="16"/>
              </w:rPr>
              <w:t>61,75%</w:t>
            </w:r>
          </w:p>
        </w:tc>
      </w:tr>
    </w:tbl>
    <w:p w:rsidR="00936421" w:rsidRDefault="00936421" w:rsidP="005C0CA5">
      <w:pPr>
        <w:pStyle w:val="Caption"/>
        <w:keepNext/>
        <w:keepLines/>
        <w:spacing w:before="360"/>
        <w:ind w:left="2552"/>
      </w:pPr>
      <w:bookmarkStart w:id="23" w:name="_Ref408494609"/>
      <w:r>
        <w:t xml:space="preserve">Table </w:t>
      </w:r>
      <w:r>
        <w:fldChar w:fldCharType="begin"/>
      </w:r>
      <w:r>
        <w:instrText xml:space="preserve"> SEQ Table \* ARABIC </w:instrText>
      </w:r>
      <w:r>
        <w:fldChar w:fldCharType="separate"/>
      </w:r>
      <w:r w:rsidR="004C1F83">
        <w:rPr>
          <w:noProof/>
        </w:rPr>
        <w:t>5</w:t>
      </w:r>
      <w:r>
        <w:fldChar w:fldCharType="end"/>
      </w:r>
      <w:bookmarkEnd w:id="23"/>
      <w:r>
        <w:t xml:space="preserve">: </w:t>
      </w:r>
      <w:r w:rsidR="003D5D92">
        <w:t>Average bitrate cost of transcoded representations versus HEVC, using alternative RDO cost function in the motion encoding.</w:t>
      </w:r>
    </w:p>
    <w:tbl>
      <w:tblPr>
        <w:tblStyle w:val="TableGrid"/>
        <w:tblW w:w="0" w:type="auto"/>
        <w:tblInd w:w="2552" w:type="dxa"/>
        <w:tblLook w:val="04A0" w:firstRow="1" w:lastRow="0" w:firstColumn="1" w:lastColumn="0" w:noHBand="0" w:noVBand="1"/>
      </w:tblPr>
      <w:tblGrid>
        <w:gridCol w:w="1346"/>
        <w:gridCol w:w="943"/>
        <w:gridCol w:w="943"/>
        <w:gridCol w:w="943"/>
        <w:gridCol w:w="942"/>
        <w:gridCol w:w="942"/>
        <w:gridCol w:w="942"/>
        <w:gridCol w:w="812"/>
      </w:tblGrid>
      <w:tr w:rsidR="003D5D92" w:rsidRPr="00821BE0" w:rsidTr="005C0CA5">
        <w:tc>
          <w:tcPr>
            <w:tcW w:w="0" w:type="auto"/>
          </w:tcPr>
          <w:p w:rsidR="003D5D92" w:rsidRPr="00D76C66" w:rsidRDefault="003D5D92" w:rsidP="005C0CA5">
            <w:pPr>
              <w:pStyle w:val="BodyText"/>
              <w:keepNext/>
              <w:ind w:left="0"/>
              <w:rPr>
                <w:sz w:val="16"/>
                <w:szCs w:val="16"/>
              </w:rPr>
            </w:pPr>
            <w:r w:rsidRPr="00D76C66">
              <w:rPr>
                <w:sz w:val="16"/>
                <w:szCs w:val="16"/>
              </w:rPr>
              <w:t>Sequence</w:t>
            </w:r>
          </w:p>
        </w:tc>
        <w:tc>
          <w:tcPr>
            <w:tcW w:w="0" w:type="auto"/>
          </w:tcPr>
          <w:p w:rsidR="003D5D92" w:rsidRDefault="003D5D92" w:rsidP="005C0CA5">
            <w:pPr>
              <w:pStyle w:val="BodyText"/>
              <w:keepNext/>
              <w:ind w:left="0"/>
              <w:rPr>
                <w:sz w:val="16"/>
                <w:szCs w:val="16"/>
              </w:rPr>
            </w:pPr>
            <w:r w:rsidRPr="00D76C66">
              <w:rPr>
                <w:sz w:val="16"/>
                <w:szCs w:val="16"/>
              </w:rPr>
              <w:t>Cost 720p</w:t>
            </w:r>
          </w:p>
          <w:p w:rsidR="003D5D92" w:rsidRPr="00D76C66" w:rsidRDefault="003D5D92" w:rsidP="005C0CA5">
            <w:pPr>
              <w:pStyle w:val="BodyText"/>
              <w:keepNext/>
              <w:ind w:left="0"/>
              <w:rPr>
                <w:sz w:val="16"/>
                <w:szCs w:val="16"/>
              </w:rPr>
            </w:pPr>
            <w:r>
              <w:rPr>
                <w:sz w:val="16"/>
                <w:szCs w:val="16"/>
              </w:rPr>
              <w:t>QP</w:t>
            </w:r>
          </w:p>
        </w:tc>
        <w:tc>
          <w:tcPr>
            <w:tcW w:w="0" w:type="auto"/>
          </w:tcPr>
          <w:p w:rsidR="003D5D92" w:rsidRDefault="003D5D92" w:rsidP="005C0CA5">
            <w:pPr>
              <w:pStyle w:val="BodyText"/>
              <w:keepNext/>
              <w:ind w:left="0"/>
              <w:rPr>
                <w:sz w:val="16"/>
                <w:szCs w:val="16"/>
              </w:rPr>
            </w:pPr>
            <w:r w:rsidRPr="00D76C66">
              <w:rPr>
                <w:sz w:val="16"/>
                <w:szCs w:val="16"/>
              </w:rPr>
              <w:t>Cost 720p</w:t>
            </w:r>
            <w:r>
              <w:rPr>
                <w:sz w:val="16"/>
                <w:szCs w:val="16"/>
              </w:rPr>
              <w:t xml:space="preserve"> </w:t>
            </w:r>
          </w:p>
          <w:p w:rsidR="003D5D92" w:rsidRPr="00D76C66" w:rsidRDefault="003D5D92" w:rsidP="005C0CA5">
            <w:pPr>
              <w:pStyle w:val="BodyText"/>
              <w:keepNext/>
              <w:ind w:left="0"/>
              <w:rPr>
                <w:sz w:val="16"/>
                <w:szCs w:val="16"/>
              </w:rPr>
            </w:pPr>
            <w:r>
              <w:rPr>
                <w:sz w:val="16"/>
                <w:szCs w:val="16"/>
              </w:rPr>
              <w:t>QP+2</w:t>
            </w:r>
          </w:p>
        </w:tc>
        <w:tc>
          <w:tcPr>
            <w:tcW w:w="0" w:type="auto"/>
          </w:tcPr>
          <w:p w:rsidR="003D5D92" w:rsidRDefault="003D5D92" w:rsidP="005C0CA5">
            <w:pPr>
              <w:pStyle w:val="BodyText"/>
              <w:keepNext/>
              <w:ind w:left="0"/>
              <w:rPr>
                <w:sz w:val="16"/>
                <w:szCs w:val="16"/>
              </w:rPr>
            </w:pPr>
            <w:r w:rsidRPr="00D76C66">
              <w:rPr>
                <w:sz w:val="16"/>
                <w:szCs w:val="16"/>
              </w:rPr>
              <w:t>Cost 540p</w:t>
            </w:r>
          </w:p>
          <w:p w:rsidR="003D5D92" w:rsidRPr="00D76C66" w:rsidRDefault="003D5D92" w:rsidP="005C0CA5">
            <w:pPr>
              <w:pStyle w:val="BodyText"/>
              <w:keepNext/>
              <w:ind w:left="0"/>
              <w:rPr>
                <w:sz w:val="16"/>
                <w:szCs w:val="16"/>
              </w:rPr>
            </w:pPr>
            <w:r>
              <w:rPr>
                <w:sz w:val="16"/>
                <w:szCs w:val="16"/>
              </w:rPr>
              <w:t>QP</w:t>
            </w:r>
          </w:p>
        </w:tc>
        <w:tc>
          <w:tcPr>
            <w:tcW w:w="0" w:type="auto"/>
          </w:tcPr>
          <w:p w:rsidR="003D5D92" w:rsidRDefault="003D5D92" w:rsidP="005C0CA5">
            <w:pPr>
              <w:pStyle w:val="BodyText"/>
              <w:keepNext/>
              <w:ind w:left="0"/>
              <w:rPr>
                <w:sz w:val="16"/>
                <w:szCs w:val="16"/>
              </w:rPr>
            </w:pPr>
            <w:r w:rsidRPr="00D76C66">
              <w:rPr>
                <w:sz w:val="16"/>
                <w:szCs w:val="16"/>
              </w:rPr>
              <w:t>Cost 540p</w:t>
            </w:r>
          </w:p>
          <w:p w:rsidR="003D5D92" w:rsidRPr="00D76C66" w:rsidRDefault="003D5D92" w:rsidP="005C0CA5">
            <w:pPr>
              <w:pStyle w:val="BodyText"/>
              <w:keepNext/>
              <w:ind w:left="0"/>
              <w:rPr>
                <w:sz w:val="16"/>
                <w:szCs w:val="16"/>
              </w:rPr>
            </w:pPr>
            <w:r>
              <w:rPr>
                <w:sz w:val="16"/>
                <w:szCs w:val="16"/>
              </w:rPr>
              <w:t>QP+2</w:t>
            </w:r>
          </w:p>
        </w:tc>
        <w:tc>
          <w:tcPr>
            <w:tcW w:w="0" w:type="auto"/>
          </w:tcPr>
          <w:p w:rsidR="003D5D92" w:rsidRDefault="003D5D92" w:rsidP="005C0CA5">
            <w:pPr>
              <w:pStyle w:val="BodyText"/>
              <w:keepNext/>
              <w:ind w:left="0"/>
              <w:rPr>
                <w:sz w:val="16"/>
                <w:szCs w:val="16"/>
              </w:rPr>
            </w:pPr>
            <w:r>
              <w:rPr>
                <w:sz w:val="16"/>
                <w:szCs w:val="16"/>
              </w:rPr>
              <w:t>Cost 36</w:t>
            </w:r>
            <w:r w:rsidRPr="00D76C66">
              <w:rPr>
                <w:sz w:val="16"/>
                <w:szCs w:val="16"/>
              </w:rPr>
              <w:t>0p</w:t>
            </w:r>
          </w:p>
          <w:p w:rsidR="003D5D92" w:rsidRPr="00D76C66" w:rsidRDefault="003D5D92" w:rsidP="005C0CA5">
            <w:pPr>
              <w:pStyle w:val="BodyText"/>
              <w:keepNext/>
              <w:ind w:left="0"/>
              <w:rPr>
                <w:sz w:val="16"/>
                <w:szCs w:val="16"/>
              </w:rPr>
            </w:pPr>
            <w:r>
              <w:rPr>
                <w:sz w:val="16"/>
                <w:szCs w:val="16"/>
              </w:rPr>
              <w:t>QP</w:t>
            </w:r>
          </w:p>
        </w:tc>
        <w:tc>
          <w:tcPr>
            <w:tcW w:w="0" w:type="auto"/>
          </w:tcPr>
          <w:p w:rsidR="003D5D92" w:rsidRDefault="003D5D92" w:rsidP="005C0CA5">
            <w:pPr>
              <w:pStyle w:val="BodyText"/>
              <w:keepNext/>
              <w:ind w:left="0"/>
              <w:rPr>
                <w:sz w:val="16"/>
                <w:szCs w:val="16"/>
              </w:rPr>
            </w:pPr>
            <w:r>
              <w:rPr>
                <w:sz w:val="16"/>
                <w:szCs w:val="16"/>
              </w:rPr>
              <w:t>Cost 36</w:t>
            </w:r>
            <w:r w:rsidRPr="00D76C66">
              <w:rPr>
                <w:sz w:val="16"/>
                <w:szCs w:val="16"/>
              </w:rPr>
              <w:t>0p</w:t>
            </w:r>
          </w:p>
          <w:p w:rsidR="003D5D92" w:rsidRPr="00D76C66" w:rsidRDefault="003D5D92" w:rsidP="005C0CA5">
            <w:pPr>
              <w:pStyle w:val="BodyText"/>
              <w:keepNext/>
              <w:ind w:left="0"/>
              <w:rPr>
                <w:sz w:val="16"/>
                <w:szCs w:val="16"/>
              </w:rPr>
            </w:pPr>
            <w:r>
              <w:rPr>
                <w:sz w:val="16"/>
                <w:szCs w:val="16"/>
              </w:rPr>
              <w:t>QP+2</w:t>
            </w:r>
          </w:p>
        </w:tc>
        <w:tc>
          <w:tcPr>
            <w:tcW w:w="0" w:type="auto"/>
          </w:tcPr>
          <w:p w:rsidR="003D5D92" w:rsidRDefault="003D5D92" w:rsidP="00066087">
            <w:pPr>
              <w:pStyle w:val="BodyText"/>
              <w:keepNext/>
              <w:ind w:left="0"/>
              <w:rPr>
                <w:sz w:val="16"/>
                <w:szCs w:val="16"/>
              </w:rPr>
            </w:pPr>
            <w:r>
              <w:rPr>
                <w:sz w:val="16"/>
                <w:szCs w:val="16"/>
              </w:rPr>
              <w:t>Average</w:t>
            </w:r>
          </w:p>
        </w:tc>
      </w:tr>
      <w:tr w:rsidR="004260B6" w:rsidRPr="00821BE0" w:rsidTr="005C0CA5">
        <w:tc>
          <w:tcPr>
            <w:tcW w:w="0" w:type="auto"/>
          </w:tcPr>
          <w:p w:rsidR="004260B6" w:rsidRPr="00D76C66" w:rsidRDefault="004260B6" w:rsidP="005C0CA5">
            <w:pPr>
              <w:pStyle w:val="BodyText"/>
              <w:keepNext/>
              <w:ind w:left="0"/>
              <w:rPr>
                <w:sz w:val="16"/>
                <w:szCs w:val="16"/>
              </w:rPr>
            </w:pPr>
            <w:r w:rsidRPr="00D76C66">
              <w:rPr>
                <w:sz w:val="16"/>
                <w:szCs w:val="16"/>
              </w:rPr>
              <w:t>Kimono</w:t>
            </w:r>
          </w:p>
        </w:tc>
        <w:tc>
          <w:tcPr>
            <w:tcW w:w="0" w:type="auto"/>
            <w:vAlign w:val="bottom"/>
          </w:tcPr>
          <w:p w:rsidR="004260B6" w:rsidRPr="009107B1" w:rsidRDefault="004260B6" w:rsidP="005C0CA5">
            <w:pPr>
              <w:pStyle w:val="BodyText"/>
              <w:keepNext/>
              <w:ind w:left="0"/>
              <w:rPr>
                <w:sz w:val="16"/>
                <w:szCs w:val="16"/>
              </w:rPr>
            </w:pPr>
            <w:r w:rsidRPr="003F1676">
              <w:rPr>
                <w:sz w:val="16"/>
                <w:szCs w:val="16"/>
              </w:rPr>
              <w:t>14,25%</w:t>
            </w:r>
          </w:p>
        </w:tc>
        <w:tc>
          <w:tcPr>
            <w:tcW w:w="0" w:type="auto"/>
            <w:vAlign w:val="bottom"/>
          </w:tcPr>
          <w:p w:rsidR="004260B6" w:rsidRPr="009107B1" w:rsidRDefault="004260B6" w:rsidP="005C0CA5">
            <w:pPr>
              <w:pStyle w:val="BodyText"/>
              <w:keepNext/>
              <w:ind w:left="0"/>
              <w:rPr>
                <w:sz w:val="16"/>
                <w:szCs w:val="16"/>
              </w:rPr>
            </w:pPr>
            <w:r w:rsidRPr="003F1676">
              <w:rPr>
                <w:sz w:val="16"/>
                <w:szCs w:val="16"/>
              </w:rPr>
              <w:t>10,96%</w:t>
            </w:r>
          </w:p>
        </w:tc>
        <w:tc>
          <w:tcPr>
            <w:tcW w:w="0" w:type="auto"/>
            <w:vAlign w:val="bottom"/>
          </w:tcPr>
          <w:p w:rsidR="004260B6" w:rsidRPr="009107B1" w:rsidRDefault="004260B6" w:rsidP="005C0CA5">
            <w:pPr>
              <w:pStyle w:val="BodyText"/>
              <w:keepNext/>
              <w:ind w:left="0"/>
              <w:rPr>
                <w:sz w:val="16"/>
                <w:szCs w:val="16"/>
              </w:rPr>
            </w:pPr>
            <w:r w:rsidRPr="003F1676">
              <w:rPr>
                <w:sz w:val="16"/>
                <w:szCs w:val="16"/>
              </w:rPr>
              <w:t>11,46%</w:t>
            </w:r>
          </w:p>
        </w:tc>
        <w:tc>
          <w:tcPr>
            <w:tcW w:w="0" w:type="auto"/>
            <w:vAlign w:val="bottom"/>
          </w:tcPr>
          <w:p w:rsidR="004260B6" w:rsidRPr="009107B1" w:rsidRDefault="004260B6" w:rsidP="005C0CA5">
            <w:pPr>
              <w:pStyle w:val="BodyText"/>
              <w:keepNext/>
              <w:ind w:left="0"/>
              <w:rPr>
                <w:sz w:val="16"/>
                <w:szCs w:val="16"/>
              </w:rPr>
            </w:pPr>
            <w:r w:rsidRPr="003F1676">
              <w:rPr>
                <w:sz w:val="16"/>
                <w:szCs w:val="16"/>
              </w:rPr>
              <w:t>9,35%</w:t>
            </w:r>
          </w:p>
        </w:tc>
        <w:tc>
          <w:tcPr>
            <w:tcW w:w="0" w:type="auto"/>
            <w:vAlign w:val="bottom"/>
          </w:tcPr>
          <w:p w:rsidR="004260B6" w:rsidRPr="009107B1" w:rsidRDefault="004260B6" w:rsidP="005C0CA5">
            <w:pPr>
              <w:pStyle w:val="BodyText"/>
              <w:keepNext/>
              <w:ind w:left="0"/>
              <w:rPr>
                <w:sz w:val="16"/>
                <w:szCs w:val="16"/>
              </w:rPr>
            </w:pPr>
            <w:r w:rsidRPr="003F1676">
              <w:rPr>
                <w:sz w:val="16"/>
                <w:szCs w:val="16"/>
              </w:rPr>
              <w:t>7,78%</w:t>
            </w:r>
          </w:p>
        </w:tc>
        <w:tc>
          <w:tcPr>
            <w:tcW w:w="0" w:type="auto"/>
            <w:vAlign w:val="bottom"/>
          </w:tcPr>
          <w:p w:rsidR="004260B6" w:rsidRPr="009107B1" w:rsidRDefault="004260B6" w:rsidP="005C0CA5">
            <w:pPr>
              <w:pStyle w:val="BodyText"/>
              <w:keepNext/>
              <w:ind w:left="0"/>
              <w:rPr>
                <w:sz w:val="16"/>
                <w:szCs w:val="16"/>
              </w:rPr>
            </w:pPr>
            <w:r w:rsidRPr="003F1676">
              <w:rPr>
                <w:sz w:val="16"/>
                <w:szCs w:val="16"/>
              </w:rPr>
              <w:t>6,84%</w:t>
            </w:r>
          </w:p>
        </w:tc>
        <w:tc>
          <w:tcPr>
            <w:tcW w:w="0" w:type="auto"/>
            <w:vAlign w:val="bottom"/>
          </w:tcPr>
          <w:p w:rsidR="004260B6" w:rsidRPr="002C453B" w:rsidRDefault="004260B6" w:rsidP="00066087">
            <w:pPr>
              <w:pStyle w:val="BodyText"/>
              <w:keepNext/>
              <w:ind w:left="0"/>
              <w:rPr>
                <w:sz w:val="16"/>
                <w:szCs w:val="16"/>
              </w:rPr>
            </w:pPr>
            <w:r w:rsidRPr="003F1676">
              <w:rPr>
                <w:sz w:val="16"/>
                <w:szCs w:val="16"/>
              </w:rPr>
              <w:t>10,11%</w:t>
            </w:r>
          </w:p>
        </w:tc>
      </w:tr>
      <w:tr w:rsidR="004260B6" w:rsidRPr="00821BE0" w:rsidTr="005C0CA5">
        <w:tc>
          <w:tcPr>
            <w:tcW w:w="0" w:type="auto"/>
          </w:tcPr>
          <w:p w:rsidR="004260B6" w:rsidRPr="00D76C66" w:rsidRDefault="004260B6" w:rsidP="005C0CA5">
            <w:pPr>
              <w:pStyle w:val="BodyText"/>
              <w:keepNext/>
              <w:ind w:left="0"/>
              <w:rPr>
                <w:sz w:val="16"/>
                <w:szCs w:val="16"/>
              </w:rPr>
            </w:pPr>
            <w:r w:rsidRPr="00D76C66">
              <w:rPr>
                <w:sz w:val="16"/>
                <w:szCs w:val="16"/>
              </w:rPr>
              <w:t>ParkScene</w:t>
            </w:r>
          </w:p>
        </w:tc>
        <w:tc>
          <w:tcPr>
            <w:tcW w:w="0" w:type="auto"/>
            <w:vAlign w:val="bottom"/>
          </w:tcPr>
          <w:p w:rsidR="004260B6" w:rsidRPr="009107B1" w:rsidRDefault="004260B6" w:rsidP="005C0CA5">
            <w:pPr>
              <w:pStyle w:val="BodyText"/>
              <w:keepNext/>
              <w:ind w:left="0"/>
              <w:rPr>
                <w:sz w:val="16"/>
                <w:szCs w:val="16"/>
              </w:rPr>
            </w:pPr>
            <w:r w:rsidRPr="003F1676">
              <w:rPr>
                <w:sz w:val="16"/>
                <w:szCs w:val="16"/>
              </w:rPr>
              <w:t>10,96%</w:t>
            </w:r>
          </w:p>
        </w:tc>
        <w:tc>
          <w:tcPr>
            <w:tcW w:w="0" w:type="auto"/>
            <w:vAlign w:val="bottom"/>
          </w:tcPr>
          <w:p w:rsidR="004260B6" w:rsidRPr="009107B1" w:rsidRDefault="004260B6" w:rsidP="005C0CA5">
            <w:pPr>
              <w:pStyle w:val="BodyText"/>
              <w:keepNext/>
              <w:ind w:left="0"/>
              <w:rPr>
                <w:sz w:val="16"/>
                <w:szCs w:val="16"/>
              </w:rPr>
            </w:pPr>
            <w:r w:rsidRPr="003F1676">
              <w:rPr>
                <w:sz w:val="16"/>
                <w:szCs w:val="16"/>
              </w:rPr>
              <w:t>8,02%</w:t>
            </w:r>
          </w:p>
        </w:tc>
        <w:tc>
          <w:tcPr>
            <w:tcW w:w="0" w:type="auto"/>
            <w:vAlign w:val="bottom"/>
          </w:tcPr>
          <w:p w:rsidR="004260B6" w:rsidRPr="009107B1" w:rsidRDefault="004260B6" w:rsidP="005C0CA5">
            <w:pPr>
              <w:pStyle w:val="BodyText"/>
              <w:keepNext/>
              <w:ind w:left="0"/>
              <w:rPr>
                <w:sz w:val="16"/>
                <w:szCs w:val="16"/>
              </w:rPr>
            </w:pPr>
            <w:r w:rsidRPr="003F1676">
              <w:rPr>
                <w:sz w:val="16"/>
                <w:szCs w:val="16"/>
              </w:rPr>
              <w:t>8,00%</w:t>
            </w:r>
          </w:p>
        </w:tc>
        <w:tc>
          <w:tcPr>
            <w:tcW w:w="0" w:type="auto"/>
            <w:vAlign w:val="bottom"/>
          </w:tcPr>
          <w:p w:rsidR="004260B6" w:rsidRPr="009107B1" w:rsidRDefault="004260B6" w:rsidP="005C0CA5">
            <w:pPr>
              <w:pStyle w:val="BodyText"/>
              <w:keepNext/>
              <w:ind w:left="0"/>
              <w:rPr>
                <w:sz w:val="16"/>
                <w:szCs w:val="16"/>
              </w:rPr>
            </w:pPr>
            <w:r w:rsidRPr="003F1676">
              <w:rPr>
                <w:sz w:val="16"/>
                <w:szCs w:val="16"/>
              </w:rPr>
              <w:t>6,30%</w:t>
            </w:r>
          </w:p>
        </w:tc>
        <w:tc>
          <w:tcPr>
            <w:tcW w:w="0" w:type="auto"/>
            <w:vAlign w:val="bottom"/>
          </w:tcPr>
          <w:p w:rsidR="004260B6" w:rsidRPr="009107B1" w:rsidRDefault="004260B6" w:rsidP="005C0CA5">
            <w:pPr>
              <w:pStyle w:val="BodyText"/>
              <w:keepNext/>
              <w:ind w:left="0"/>
              <w:rPr>
                <w:sz w:val="16"/>
                <w:szCs w:val="16"/>
              </w:rPr>
            </w:pPr>
            <w:r w:rsidRPr="003F1676">
              <w:rPr>
                <w:sz w:val="16"/>
                <w:szCs w:val="16"/>
              </w:rPr>
              <w:t>5,99%</w:t>
            </w:r>
          </w:p>
        </w:tc>
        <w:tc>
          <w:tcPr>
            <w:tcW w:w="0" w:type="auto"/>
            <w:vAlign w:val="bottom"/>
          </w:tcPr>
          <w:p w:rsidR="004260B6" w:rsidRPr="009107B1" w:rsidRDefault="004260B6" w:rsidP="005C0CA5">
            <w:pPr>
              <w:pStyle w:val="BodyText"/>
              <w:keepNext/>
              <w:ind w:left="0"/>
              <w:rPr>
                <w:sz w:val="16"/>
                <w:szCs w:val="16"/>
              </w:rPr>
            </w:pPr>
            <w:r w:rsidRPr="003F1676">
              <w:rPr>
                <w:sz w:val="16"/>
                <w:szCs w:val="16"/>
              </w:rPr>
              <w:t>4,90%</w:t>
            </w:r>
          </w:p>
        </w:tc>
        <w:tc>
          <w:tcPr>
            <w:tcW w:w="0" w:type="auto"/>
            <w:vAlign w:val="bottom"/>
          </w:tcPr>
          <w:p w:rsidR="004260B6" w:rsidRPr="002C453B" w:rsidRDefault="004260B6" w:rsidP="00066087">
            <w:pPr>
              <w:pStyle w:val="BodyText"/>
              <w:keepNext/>
              <w:ind w:left="0"/>
              <w:rPr>
                <w:sz w:val="16"/>
                <w:szCs w:val="16"/>
              </w:rPr>
            </w:pPr>
            <w:r w:rsidRPr="003F1676">
              <w:rPr>
                <w:sz w:val="16"/>
                <w:szCs w:val="16"/>
              </w:rPr>
              <w:t>7,36%</w:t>
            </w:r>
          </w:p>
        </w:tc>
      </w:tr>
      <w:tr w:rsidR="004260B6" w:rsidRPr="00821BE0" w:rsidTr="005C0CA5">
        <w:tc>
          <w:tcPr>
            <w:tcW w:w="0" w:type="auto"/>
          </w:tcPr>
          <w:p w:rsidR="004260B6" w:rsidRPr="00D76C66" w:rsidRDefault="004260B6" w:rsidP="005C0CA5">
            <w:pPr>
              <w:pStyle w:val="BodyText"/>
              <w:keepNext/>
              <w:ind w:left="0"/>
              <w:rPr>
                <w:sz w:val="16"/>
                <w:szCs w:val="16"/>
              </w:rPr>
            </w:pPr>
            <w:r w:rsidRPr="00D76C66">
              <w:rPr>
                <w:sz w:val="16"/>
                <w:szCs w:val="16"/>
              </w:rPr>
              <w:t>Cactus</w:t>
            </w:r>
          </w:p>
        </w:tc>
        <w:tc>
          <w:tcPr>
            <w:tcW w:w="0" w:type="auto"/>
            <w:vAlign w:val="bottom"/>
          </w:tcPr>
          <w:p w:rsidR="004260B6" w:rsidRPr="009107B1" w:rsidRDefault="004260B6" w:rsidP="005C0CA5">
            <w:pPr>
              <w:pStyle w:val="BodyText"/>
              <w:keepNext/>
              <w:ind w:left="0"/>
              <w:rPr>
                <w:sz w:val="16"/>
                <w:szCs w:val="16"/>
              </w:rPr>
            </w:pPr>
            <w:r w:rsidRPr="003F1676">
              <w:rPr>
                <w:sz w:val="16"/>
                <w:szCs w:val="16"/>
              </w:rPr>
              <w:t>12,52%</w:t>
            </w:r>
          </w:p>
        </w:tc>
        <w:tc>
          <w:tcPr>
            <w:tcW w:w="0" w:type="auto"/>
            <w:vAlign w:val="bottom"/>
          </w:tcPr>
          <w:p w:rsidR="004260B6" w:rsidRPr="009107B1" w:rsidRDefault="004260B6" w:rsidP="005C0CA5">
            <w:pPr>
              <w:pStyle w:val="BodyText"/>
              <w:keepNext/>
              <w:ind w:left="0"/>
              <w:rPr>
                <w:sz w:val="16"/>
                <w:szCs w:val="16"/>
              </w:rPr>
            </w:pPr>
            <w:r w:rsidRPr="003F1676">
              <w:rPr>
                <w:sz w:val="16"/>
                <w:szCs w:val="16"/>
              </w:rPr>
              <w:t>9,52%</w:t>
            </w:r>
          </w:p>
        </w:tc>
        <w:tc>
          <w:tcPr>
            <w:tcW w:w="0" w:type="auto"/>
            <w:vAlign w:val="bottom"/>
          </w:tcPr>
          <w:p w:rsidR="004260B6" w:rsidRPr="009107B1" w:rsidRDefault="004260B6" w:rsidP="005C0CA5">
            <w:pPr>
              <w:pStyle w:val="BodyText"/>
              <w:keepNext/>
              <w:ind w:left="0"/>
              <w:rPr>
                <w:sz w:val="16"/>
                <w:szCs w:val="16"/>
              </w:rPr>
            </w:pPr>
            <w:r w:rsidRPr="003F1676">
              <w:rPr>
                <w:sz w:val="16"/>
                <w:szCs w:val="16"/>
              </w:rPr>
              <w:t>9,39%</w:t>
            </w:r>
          </w:p>
        </w:tc>
        <w:tc>
          <w:tcPr>
            <w:tcW w:w="0" w:type="auto"/>
            <w:vAlign w:val="bottom"/>
          </w:tcPr>
          <w:p w:rsidR="004260B6" w:rsidRPr="009107B1" w:rsidRDefault="004260B6" w:rsidP="005C0CA5">
            <w:pPr>
              <w:pStyle w:val="BodyText"/>
              <w:keepNext/>
              <w:ind w:left="0"/>
              <w:rPr>
                <w:sz w:val="16"/>
                <w:szCs w:val="16"/>
              </w:rPr>
            </w:pPr>
            <w:r w:rsidRPr="003F1676">
              <w:rPr>
                <w:sz w:val="16"/>
                <w:szCs w:val="16"/>
              </w:rPr>
              <w:t>7,52%</w:t>
            </w:r>
          </w:p>
        </w:tc>
        <w:tc>
          <w:tcPr>
            <w:tcW w:w="0" w:type="auto"/>
            <w:vAlign w:val="bottom"/>
          </w:tcPr>
          <w:p w:rsidR="004260B6" w:rsidRPr="009107B1" w:rsidRDefault="004260B6" w:rsidP="005C0CA5">
            <w:pPr>
              <w:pStyle w:val="BodyText"/>
              <w:keepNext/>
              <w:ind w:left="0"/>
              <w:rPr>
                <w:sz w:val="16"/>
                <w:szCs w:val="16"/>
              </w:rPr>
            </w:pPr>
            <w:r w:rsidRPr="003F1676">
              <w:rPr>
                <w:sz w:val="16"/>
                <w:szCs w:val="16"/>
              </w:rPr>
              <w:t>7,08%</w:t>
            </w:r>
          </w:p>
        </w:tc>
        <w:tc>
          <w:tcPr>
            <w:tcW w:w="0" w:type="auto"/>
            <w:vAlign w:val="bottom"/>
          </w:tcPr>
          <w:p w:rsidR="004260B6" w:rsidRPr="009107B1" w:rsidRDefault="004260B6" w:rsidP="005C0CA5">
            <w:pPr>
              <w:pStyle w:val="BodyText"/>
              <w:keepNext/>
              <w:ind w:left="0"/>
              <w:rPr>
                <w:sz w:val="16"/>
                <w:szCs w:val="16"/>
              </w:rPr>
            </w:pPr>
            <w:r w:rsidRPr="003F1676">
              <w:rPr>
                <w:sz w:val="16"/>
                <w:szCs w:val="16"/>
              </w:rPr>
              <w:t>6,23%</w:t>
            </w:r>
          </w:p>
        </w:tc>
        <w:tc>
          <w:tcPr>
            <w:tcW w:w="0" w:type="auto"/>
            <w:vAlign w:val="bottom"/>
          </w:tcPr>
          <w:p w:rsidR="004260B6" w:rsidRPr="002C453B" w:rsidRDefault="004260B6" w:rsidP="00066087">
            <w:pPr>
              <w:pStyle w:val="BodyText"/>
              <w:keepNext/>
              <w:ind w:left="0"/>
              <w:rPr>
                <w:sz w:val="16"/>
                <w:szCs w:val="16"/>
              </w:rPr>
            </w:pPr>
            <w:r w:rsidRPr="003F1676">
              <w:rPr>
                <w:sz w:val="16"/>
                <w:szCs w:val="16"/>
              </w:rPr>
              <w:t>8,71%</w:t>
            </w:r>
          </w:p>
        </w:tc>
      </w:tr>
      <w:tr w:rsidR="004260B6" w:rsidRPr="00821BE0" w:rsidTr="005C0CA5">
        <w:tc>
          <w:tcPr>
            <w:tcW w:w="0" w:type="auto"/>
          </w:tcPr>
          <w:p w:rsidR="004260B6" w:rsidRPr="00D76C66" w:rsidRDefault="004260B6" w:rsidP="005C0CA5">
            <w:pPr>
              <w:pStyle w:val="BodyText"/>
              <w:keepNext/>
              <w:ind w:left="0"/>
              <w:rPr>
                <w:sz w:val="16"/>
                <w:szCs w:val="16"/>
              </w:rPr>
            </w:pPr>
            <w:r w:rsidRPr="00D76C66">
              <w:rPr>
                <w:sz w:val="16"/>
                <w:szCs w:val="16"/>
              </w:rPr>
              <w:t>BasketBallDrive</w:t>
            </w:r>
          </w:p>
        </w:tc>
        <w:tc>
          <w:tcPr>
            <w:tcW w:w="0" w:type="auto"/>
            <w:vAlign w:val="bottom"/>
          </w:tcPr>
          <w:p w:rsidR="004260B6" w:rsidRPr="009107B1" w:rsidRDefault="004260B6" w:rsidP="005C0CA5">
            <w:pPr>
              <w:pStyle w:val="BodyText"/>
              <w:keepNext/>
              <w:ind w:left="0"/>
              <w:rPr>
                <w:sz w:val="16"/>
                <w:szCs w:val="16"/>
              </w:rPr>
            </w:pPr>
            <w:r w:rsidRPr="003F1676">
              <w:rPr>
                <w:sz w:val="16"/>
                <w:szCs w:val="16"/>
              </w:rPr>
              <w:t>14,63%</w:t>
            </w:r>
          </w:p>
        </w:tc>
        <w:tc>
          <w:tcPr>
            <w:tcW w:w="0" w:type="auto"/>
            <w:vAlign w:val="bottom"/>
          </w:tcPr>
          <w:p w:rsidR="004260B6" w:rsidRPr="009107B1" w:rsidRDefault="004260B6" w:rsidP="005C0CA5">
            <w:pPr>
              <w:pStyle w:val="BodyText"/>
              <w:keepNext/>
              <w:ind w:left="0"/>
              <w:rPr>
                <w:sz w:val="16"/>
                <w:szCs w:val="16"/>
              </w:rPr>
            </w:pPr>
            <w:r w:rsidRPr="003F1676">
              <w:rPr>
                <w:sz w:val="16"/>
                <w:szCs w:val="16"/>
              </w:rPr>
              <w:t>11,22%</w:t>
            </w:r>
          </w:p>
        </w:tc>
        <w:tc>
          <w:tcPr>
            <w:tcW w:w="0" w:type="auto"/>
            <w:vAlign w:val="bottom"/>
          </w:tcPr>
          <w:p w:rsidR="004260B6" w:rsidRPr="009107B1" w:rsidRDefault="004260B6" w:rsidP="005C0CA5">
            <w:pPr>
              <w:pStyle w:val="BodyText"/>
              <w:keepNext/>
              <w:ind w:left="0"/>
              <w:rPr>
                <w:sz w:val="16"/>
                <w:szCs w:val="16"/>
              </w:rPr>
            </w:pPr>
            <w:r w:rsidRPr="003F1676">
              <w:rPr>
                <w:sz w:val="16"/>
                <w:szCs w:val="16"/>
              </w:rPr>
              <w:t>11,25%</w:t>
            </w:r>
          </w:p>
        </w:tc>
        <w:tc>
          <w:tcPr>
            <w:tcW w:w="0" w:type="auto"/>
            <w:vAlign w:val="bottom"/>
          </w:tcPr>
          <w:p w:rsidR="004260B6" w:rsidRPr="009107B1" w:rsidRDefault="004260B6" w:rsidP="005C0CA5">
            <w:pPr>
              <w:pStyle w:val="BodyText"/>
              <w:keepNext/>
              <w:ind w:left="0"/>
              <w:rPr>
                <w:sz w:val="16"/>
                <w:szCs w:val="16"/>
              </w:rPr>
            </w:pPr>
            <w:r w:rsidRPr="003F1676">
              <w:rPr>
                <w:sz w:val="16"/>
                <w:szCs w:val="16"/>
              </w:rPr>
              <w:t>9,23%</w:t>
            </w:r>
          </w:p>
        </w:tc>
        <w:tc>
          <w:tcPr>
            <w:tcW w:w="0" w:type="auto"/>
            <w:vAlign w:val="bottom"/>
          </w:tcPr>
          <w:p w:rsidR="004260B6" w:rsidRPr="009107B1" w:rsidRDefault="004260B6" w:rsidP="005C0CA5">
            <w:pPr>
              <w:pStyle w:val="BodyText"/>
              <w:keepNext/>
              <w:ind w:left="0"/>
              <w:rPr>
                <w:sz w:val="16"/>
                <w:szCs w:val="16"/>
              </w:rPr>
            </w:pPr>
            <w:r w:rsidRPr="003F1676">
              <w:rPr>
                <w:sz w:val="16"/>
                <w:szCs w:val="16"/>
              </w:rPr>
              <w:t>8,30%</w:t>
            </w:r>
          </w:p>
        </w:tc>
        <w:tc>
          <w:tcPr>
            <w:tcW w:w="0" w:type="auto"/>
            <w:vAlign w:val="bottom"/>
          </w:tcPr>
          <w:p w:rsidR="004260B6" w:rsidRPr="009107B1" w:rsidRDefault="004260B6" w:rsidP="005C0CA5">
            <w:pPr>
              <w:pStyle w:val="BodyText"/>
              <w:keepNext/>
              <w:ind w:left="0"/>
              <w:rPr>
                <w:sz w:val="16"/>
                <w:szCs w:val="16"/>
              </w:rPr>
            </w:pPr>
            <w:r w:rsidRPr="003F1676">
              <w:rPr>
                <w:sz w:val="16"/>
                <w:szCs w:val="16"/>
              </w:rPr>
              <w:t>7,33%</w:t>
            </w:r>
          </w:p>
        </w:tc>
        <w:tc>
          <w:tcPr>
            <w:tcW w:w="0" w:type="auto"/>
            <w:vAlign w:val="bottom"/>
          </w:tcPr>
          <w:p w:rsidR="004260B6" w:rsidRPr="002C453B" w:rsidRDefault="004260B6" w:rsidP="00066087">
            <w:pPr>
              <w:pStyle w:val="BodyText"/>
              <w:keepNext/>
              <w:ind w:left="0"/>
              <w:rPr>
                <w:sz w:val="16"/>
                <w:szCs w:val="16"/>
              </w:rPr>
            </w:pPr>
            <w:r w:rsidRPr="003F1676">
              <w:rPr>
                <w:sz w:val="16"/>
                <w:szCs w:val="16"/>
              </w:rPr>
              <w:t>10,33%</w:t>
            </w:r>
          </w:p>
        </w:tc>
      </w:tr>
      <w:tr w:rsidR="004260B6" w:rsidRPr="00821BE0" w:rsidTr="005C0CA5">
        <w:tc>
          <w:tcPr>
            <w:tcW w:w="0" w:type="auto"/>
          </w:tcPr>
          <w:p w:rsidR="004260B6" w:rsidRPr="00D76C66" w:rsidRDefault="004260B6" w:rsidP="005C0CA5">
            <w:pPr>
              <w:pStyle w:val="BodyText"/>
              <w:keepNext/>
              <w:ind w:left="0"/>
              <w:rPr>
                <w:sz w:val="16"/>
                <w:szCs w:val="16"/>
              </w:rPr>
            </w:pPr>
            <w:r w:rsidRPr="00D76C66">
              <w:rPr>
                <w:sz w:val="16"/>
                <w:szCs w:val="16"/>
              </w:rPr>
              <w:t>BQTerrace</w:t>
            </w:r>
          </w:p>
        </w:tc>
        <w:tc>
          <w:tcPr>
            <w:tcW w:w="0" w:type="auto"/>
            <w:vAlign w:val="bottom"/>
          </w:tcPr>
          <w:p w:rsidR="004260B6" w:rsidRPr="009107B1" w:rsidRDefault="004260B6" w:rsidP="005C0CA5">
            <w:pPr>
              <w:pStyle w:val="BodyText"/>
              <w:keepNext/>
              <w:ind w:left="0"/>
              <w:rPr>
                <w:sz w:val="16"/>
                <w:szCs w:val="16"/>
              </w:rPr>
            </w:pPr>
            <w:r w:rsidRPr="003F1676">
              <w:rPr>
                <w:sz w:val="16"/>
                <w:szCs w:val="16"/>
              </w:rPr>
              <w:t>13,28%</w:t>
            </w:r>
          </w:p>
        </w:tc>
        <w:tc>
          <w:tcPr>
            <w:tcW w:w="0" w:type="auto"/>
            <w:vAlign w:val="bottom"/>
          </w:tcPr>
          <w:p w:rsidR="004260B6" w:rsidRPr="009107B1" w:rsidRDefault="004260B6" w:rsidP="005C0CA5">
            <w:pPr>
              <w:pStyle w:val="BodyText"/>
              <w:keepNext/>
              <w:ind w:left="0"/>
              <w:rPr>
                <w:sz w:val="16"/>
                <w:szCs w:val="16"/>
              </w:rPr>
            </w:pPr>
            <w:r w:rsidRPr="003F1676">
              <w:rPr>
                <w:sz w:val="16"/>
                <w:szCs w:val="16"/>
              </w:rPr>
              <w:t>9,36%</w:t>
            </w:r>
          </w:p>
        </w:tc>
        <w:tc>
          <w:tcPr>
            <w:tcW w:w="0" w:type="auto"/>
            <w:vAlign w:val="bottom"/>
          </w:tcPr>
          <w:p w:rsidR="004260B6" w:rsidRPr="009107B1" w:rsidRDefault="004260B6" w:rsidP="005C0CA5">
            <w:pPr>
              <w:pStyle w:val="BodyText"/>
              <w:keepNext/>
              <w:ind w:left="0"/>
              <w:rPr>
                <w:sz w:val="16"/>
                <w:szCs w:val="16"/>
              </w:rPr>
            </w:pPr>
            <w:r w:rsidRPr="003F1676">
              <w:rPr>
                <w:sz w:val="16"/>
                <w:szCs w:val="16"/>
              </w:rPr>
              <w:t>9,44%</w:t>
            </w:r>
          </w:p>
        </w:tc>
        <w:tc>
          <w:tcPr>
            <w:tcW w:w="0" w:type="auto"/>
            <w:vAlign w:val="bottom"/>
          </w:tcPr>
          <w:p w:rsidR="004260B6" w:rsidRPr="009107B1" w:rsidRDefault="004260B6" w:rsidP="005C0CA5">
            <w:pPr>
              <w:pStyle w:val="BodyText"/>
              <w:keepNext/>
              <w:ind w:left="0"/>
              <w:rPr>
                <w:sz w:val="16"/>
                <w:szCs w:val="16"/>
              </w:rPr>
            </w:pPr>
            <w:r w:rsidRPr="003F1676">
              <w:rPr>
                <w:sz w:val="16"/>
                <w:szCs w:val="16"/>
              </w:rPr>
              <w:t>6,75%</w:t>
            </w:r>
          </w:p>
        </w:tc>
        <w:tc>
          <w:tcPr>
            <w:tcW w:w="0" w:type="auto"/>
            <w:vAlign w:val="bottom"/>
          </w:tcPr>
          <w:p w:rsidR="004260B6" w:rsidRPr="009107B1" w:rsidRDefault="004260B6" w:rsidP="005C0CA5">
            <w:pPr>
              <w:pStyle w:val="BodyText"/>
              <w:keepNext/>
              <w:ind w:left="0"/>
              <w:rPr>
                <w:sz w:val="16"/>
                <w:szCs w:val="16"/>
              </w:rPr>
            </w:pPr>
            <w:r w:rsidRPr="003F1676">
              <w:rPr>
                <w:sz w:val="16"/>
                <w:szCs w:val="16"/>
              </w:rPr>
              <w:t>6,00%</w:t>
            </w:r>
          </w:p>
        </w:tc>
        <w:tc>
          <w:tcPr>
            <w:tcW w:w="0" w:type="auto"/>
            <w:vAlign w:val="bottom"/>
          </w:tcPr>
          <w:p w:rsidR="004260B6" w:rsidRPr="009107B1" w:rsidRDefault="004260B6" w:rsidP="005C0CA5">
            <w:pPr>
              <w:pStyle w:val="BodyText"/>
              <w:keepNext/>
              <w:ind w:left="0"/>
              <w:rPr>
                <w:sz w:val="16"/>
                <w:szCs w:val="16"/>
              </w:rPr>
            </w:pPr>
            <w:r w:rsidRPr="003F1676">
              <w:rPr>
                <w:sz w:val="16"/>
                <w:szCs w:val="16"/>
              </w:rPr>
              <w:t>4,48%</w:t>
            </w:r>
          </w:p>
        </w:tc>
        <w:tc>
          <w:tcPr>
            <w:tcW w:w="0" w:type="auto"/>
            <w:vAlign w:val="bottom"/>
          </w:tcPr>
          <w:p w:rsidR="004260B6" w:rsidRPr="002C453B" w:rsidRDefault="004260B6" w:rsidP="00066087">
            <w:pPr>
              <w:pStyle w:val="BodyText"/>
              <w:keepNext/>
              <w:ind w:left="0"/>
              <w:rPr>
                <w:sz w:val="16"/>
                <w:szCs w:val="16"/>
              </w:rPr>
            </w:pPr>
            <w:r w:rsidRPr="003F1676">
              <w:rPr>
                <w:sz w:val="16"/>
                <w:szCs w:val="16"/>
              </w:rPr>
              <w:t>8,22%</w:t>
            </w:r>
          </w:p>
        </w:tc>
      </w:tr>
      <w:tr w:rsidR="004260B6" w:rsidTr="005C0CA5">
        <w:tc>
          <w:tcPr>
            <w:tcW w:w="0" w:type="auto"/>
          </w:tcPr>
          <w:p w:rsidR="004260B6" w:rsidRPr="009107B1" w:rsidRDefault="004260B6" w:rsidP="00B96128">
            <w:pPr>
              <w:pStyle w:val="BodyText"/>
              <w:ind w:left="0"/>
              <w:rPr>
                <w:b/>
                <w:sz w:val="16"/>
                <w:szCs w:val="16"/>
              </w:rPr>
            </w:pPr>
            <w:r w:rsidRPr="009107B1">
              <w:rPr>
                <w:b/>
                <w:sz w:val="16"/>
                <w:szCs w:val="16"/>
              </w:rPr>
              <w:t>Average</w:t>
            </w:r>
          </w:p>
        </w:tc>
        <w:tc>
          <w:tcPr>
            <w:tcW w:w="0" w:type="auto"/>
            <w:vAlign w:val="bottom"/>
          </w:tcPr>
          <w:p w:rsidR="004260B6" w:rsidRPr="004260B6" w:rsidRDefault="004260B6" w:rsidP="003F1676">
            <w:pPr>
              <w:pStyle w:val="BodyText"/>
              <w:keepNext/>
              <w:ind w:left="0"/>
              <w:rPr>
                <w:b/>
                <w:sz w:val="16"/>
                <w:szCs w:val="16"/>
              </w:rPr>
            </w:pPr>
            <w:r w:rsidRPr="003F1676">
              <w:rPr>
                <w:b/>
                <w:sz w:val="16"/>
                <w:szCs w:val="16"/>
              </w:rPr>
              <w:t>13,13%</w:t>
            </w:r>
          </w:p>
        </w:tc>
        <w:tc>
          <w:tcPr>
            <w:tcW w:w="0" w:type="auto"/>
            <w:vAlign w:val="bottom"/>
          </w:tcPr>
          <w:p w:rsidR="004260B6" w:rsidRPr="004260B6" w:rsidRDefault="004260B6" w:rsidP="003F1676">
            <w:pPr>
              <w:pStyle w:val="BodyText"/>
              <w:keepNext/>
              <w:ind w:left="0"/>
              <w:rPr>
                <w:b/>
                <w:sz w:val="16"/>
                <w:szCs w:val="16"/>
              </w:rPr>
            </w:pPr>
            <w:r w:rsidRPr="003F1676">
              <w:rPr>
                <w:b/>
                <w:sz w:val="16"/>
                <w:szCs w:val="16"/>
              </w:rPr>
              <w:t>9,82%</w:t>
            </w:r>
          </w:p>
        </w:tc>
        <w:tc>
          <w:tcPr>
            <w:tcW w:w="0" w:type="auto"/>
            <w:vAlign w:val="bottom"/>
          </w:tcPr>
          <w:p w:rsidR="004260B6" w:rsidRPr="004260B6" w:rsidRDefault="004260B6" w:rsidP="003F1676">
            <w:pPr>
              <w:pStyle w:val="BodyText"/>
              <w:keepNext/>
              <w:ind w:left="0"/>
              <w:rPr>
                <w:b/>
                <w:sz w:val="16"/>
                <w:szCs w:val="16"/>
              </w:rPr>
            </w:pPr>
            <w:r w:rsidRPr="003F1676">
              <w:rPr>
                <w:b/>
                <w:sz w:val="16"/>
                <w:szCs w:val="16"/>
              </w:rPr>
              <w:t>9,91%</w:t>
            </w:r>
          </w:p>
        </w:tc>
        <w:tc>
          <w:tcPr>
            <w:tcW w:w="0" w:type="auto"/>
            <w:vAlign w:val="bottom"/>
          </w:tcPr>
          <w:p w:rsidR="004260B6" w:rsidRPr="004260B6" w:rsidRDefault="004260B6" w:rsidP="003F1676">
            <w:pPr>
              <w:pStyle w:val="BodyText"/>
              <w:keepNext/>
              <w:ind w:left="0"/>
              <w:rPr>
                <w:b/>
                <w:sz w:val="16"/>
                <w:szCs w:val="16"/>
              </w:rPr>
            </w:pPr>
            <w:r w:rsidRPr="003F1676">
              <w:rPr>
                <w:b/>
                <w:sz w:val="16"/>
                <w:szCs w:val="16"/>
              </w:rPr>
              <w:t>7,83%</w:t>
            </w:r>
          </w:p>
        </w:tc>
        <w:tc>
          <w:tcPr>
            <w:tcW w:w="0" w:type="auto"/>
            <w:vAlign w:val="bottom"/>
          </w:tcPr>
          <w:p w:rsidR="004260B6" w:rsidRPr="004260B6" w:rsidRDefault="004260B6" w:rsidP="003F1676">
            <w:pPr>
              <w:pStyle w:val="BodyText"/>
              <w:keepNext/>
              <w:ind w:left="0"/>
              <w:rPr>
                <w:b/>
                <w:sz w:val="16"/>
                <w:szCs w:val="16"/>
              </w:rPr>
            </w:pPr>
            <w:r w:rsidRPr="003F1676">
              <w:rPr>
                <w:b/>
                <w:sz w:val="16"/>
                <w:szCs w:val="16"/>
              </w:rPr>
              <w:t>7,03%</w:t>
            </w:r>
          </w:p>
        </w:tc>
        <w:tc>
          <w:tcPr>
            <w:tcW w:w="0" w:type="auto"/>
            <w:vAlign w:val="bottom"/>
          </w:tcPr>
          <w:p w:rsidR="004260B6" w:rsidRPr="004260B6" w:rsidRDefault="004260B6" w:rsidP="003F1676">
            <w:pPr>
              <w:pStyle w:val="BodyText"/>
              <w:keepNext/>
              <w:ind w:left="0"/>
              <w:rPr>
                <w:b/>
                <w:sz w:val="16"/>
                <w:szCs w:val="16"/>
              </w:rPr>
            </w:pPr>
            <w:r w:rsidRPr="003F1676">
              <w:rPr>
                <w:b/>
                <w:sz w:val="16"/>
                <w:szCs w:val="16"/>
              </w:rPr>
              <w:t>5,96%</w:t>
            </w:r>
          </w:p>
        </w:tc>
        <w:tc>
          <w:tcPr>
            <w:tcW w:w="0" w:type="auto"/>
            <w:vAlign w:val="bottom"/>
          </w:tcPr>
          <w:p w:rsidR="004260B6" w:rsidRPr="004260B6" w:rsidRDefault="004260B6" w:rsidP="004260B6">
            <w:pPr>
              <w:pStyle w:val="BodyText"/>
              <w:keepNext/>
              <w:ind w:left="0"/>
              <w:rPr>
                <w:b/>
                <w:sz w:val="16"/>
                <w:szCs w:val="16"/>
              </w:rPr>
            </w:pPr>
            <w:r w:rsidRPr="003F1676">
              <w:rPr>
                <w:b/>
                <w:sz w:val="16"/>
                <w:szCs w:val="16"/>
              </w:rPr>
              <w:t>8,95%</w:t>
            </w:r>
          </w:p>
        </w:tc>
      </w:tr>
    </w:tbl>
    <w:p w:rsidR="00571ADA" w:rsidRPr="00B655BD" w:rsidRDefault="00571ADA" w:rsidP="00B655BD">
      <w:pPr>
        <w:pStyle w:val="Heading1"/>
      </w:pPr>
      <w:bookmarkStart w:id="24" w:name="_Ref413416699"/>
      <w:r w:rsidRPr="00B655BD">
        <w:t xml:space="preserve">Estimation of </w:t>
      </w:r>
      <w:r w:rsidR="00C95D9A" w:rsidRPr="00B655BD">
        <w:t xml:space="preserve">transcoding </w:t>
      </w:r>
      <w:r w:rsidRPr="00B655BD">
        <w:t>complexity</w:t>
      </w:r>
      <w:bookmarkEnd w:id="24"/>
    </w:p>
    <w:p w:rsidR="00571ADA" w:rsidRDefault="00C95D9A" w:rsidP="00F45EB3">
      <w:pPr>
        <w:pStyle w:val="BodyText"/>
      </w:pPr>
      <w:r>
        <w:t>The</w:t>
      </w:r>
      <w:r w:rsidR="00571ADA">
        <w:t xml:space="preserve"> guided transcoding </w:t>
      </w:r>
      <w:r>
        <w:t xml:space="preserve">operation for a picture </w:t>
      </w:r>
      <w:r w:rsidR="00571ADA">
        <w:t>consist</w:t>
      </w:r>
      <w:r>
        <w:t>s</w:t>
      </w:r>
      <w:r w:rsidR="00571ADA">
        <w:t xml:space="preserve"> of </w:t>
      </w:r>
      <w:r>
        <w:t>the following steps</w:t>
      </w:r>
      <w:r w:rsidR="005E4DE7">
        <w:t xml:space="preserve">, see </w:t>
      </w:r>
      <w:r w:rsidR="00B655BD">
        <w:rPr>
          <w:highlight w:val="yellow"/>
        </w:rPr>
        <w:fldChar w:fldCharType="begin"/>
      </w:r>
      <w:r w:rsidR="00B655BD">
        <w:instrText xml:space="preserve"> REF _Ref407100379 \h </w:instrText>
      </w:r>
      <w:r w:rsidR="00B655BD">
        <w:rPr>
          <w:highlight w:val="yellow"/>
        </w:rPr>
      </w:r>
      <w:r w:rsidR="00B655BD">
        <w:rPr>
          <w:highlight w:val="yellow"/>
        </w:rPr>
        <w:fldChar w:fldCharType="separate"/>
      </w:r>
      <w:r w:rsidR="006A3E27">
        <w:t xml:space="preserve">Figure </w:t>
      </w:r>
      <w:r w:rsidR="006A3E27">
        <w:rPr>
          <w:noProof/>
        </w:rPr>
        <w:t>3</w:t>
      </w:r>
      <w:r w:rsidR="00B655BD">
        <w:rPr>
          <w:highlight w:val="yellow"/>
        </w:rPr>
        <w:fldChar w:fldCharType="end"/>
      </w:r>
      <w:r>
        <w:t>:</w:t>
      </w:r>
    </w:p>
    <w:p w:rsidR="00571ADA" w:rsidRDefault="00571ADA" w:rsidP="00571ADA">
      <w:pPr>
        <w:pStyle w:val="BodyText"/>
        <w:numPr>
          <w:ilvl w:val="0"/>
          <w:numId w:val="31"/>
        </w:numPr>
      </w:pPr>
      <w:r>
        <w:t>Decod</w:t>
      </w:r>
      <w:r w:rsidR="00C95D9A">
        <w:t>ing</w:t>
      </w:r>
      <w:r>
        <w:t xml:space="preserve"> picture of the highest </w:t>
      </w:r>
      <w:r w:rsidR="00C95D9A">
        <w:t>quality representation</w:t>
      </w:r>
      <w:r>
        <w:t xml:space="preserve"> and stor</w:t>
      </w:r>
      <w:r w:rsidR="00C95D9A">
        <w:t>ing</w:t>
      </w:r>
      <w:r>
        <w:t xml:space="preserve"> it in the decoded picture buffer</w:t>
      </w:r>
      <w:r w:rsidR="00FE076D">
        <w:t xml:space="preserve"> (DPB) for the highest quality representation</w:t>
      </w:r>
      <w:r>
        <w:t>.</w:t>
      </w:r>
    </w:p>
    <w:p w:rsidR="00571ADA" w:rsidRDefault="005E4DE7" w:rsidP="00571ADA">
      <w:pPr>
        <w:pStyle w:val="BodyText"/>
        <w:numPr>
          <w:ilvl w:val="0"/>
          <w:numId w:val="31"/>
        </w:numPr>
      </w:pPr>
      <w:r>
        <w:t xml:space="preserve">For a given target resolution, downsampling of the </w:t>
      </w:r>
      <w:r w:rsidR="00571ADA">
        <w:t xml:space="preserve">decoded highest </w:t>
      </w:r>
      <w:r w:rsidR="00C95D9A">
        <w:t>quality</w:t>
      </w:r>
      <w:r w:rsidR="00571ADA">
        <w:t xml:space="preserve"> picture to the target resolution</w:t>
      </w:r>
      <w:r w:rsidR="00672781">
        <w:t xml:space="preserve"> (using identical downsampling method as </w:t>
      </w:r>
      <w:r w:rsidR="003D5D92">
        <w:t>used when encoding at the origin</w:t>
      </w:r>
      <w:r w:rsidR="00672781">
        <w:t>)</w:t>
      </w:r>
      <w:r w:rsidR="00571ADA">
        <w:t>.</w:t>
      </w:r>
    </w:p>
    <w:p w:rsidR="00FE076D" w:rsidRDefault="00FE076D" w:rsidP="00571ADA">
      <w:pPr>
        <w:pStyle w:val="BodyText"/>
        <w:numPr>
          <w:ilvl w:val="0"/>
          <w:numId w:val="31"/>
        </w:numPr>
      </w:pPr>
      <w:r>
        <w:t>Decoding the motion information associated with the target quality and target picture.</w:t>
      </w:r>
    </w:p>
    <w:p w:rsidR="00FE076D" w:rsidRDefault="00FE076D" w:rsidP="00571ADA">
      <w:pPr>
        <w:pStyle w:val="BodyText"/>
        <w:numPr>
          <w:ilvl w:val="0"/>
          <w:numId w:val="31"/>
        </w:numPr>
      </w:pPr>
      <w:r>
        <w:lastRenderedPageBreak/>
        <w:t>For each block in the target picture, perform</w:t>
      </w:r>
      <w:r w:rsidR="00E25133">
        <w:t>ing</w:t>
      </w:r>
      <w:r>
        <w:t xml:space="preserve"> the following steps</w:t>
      </w:r>
      <w:r w:rsidR="00E25133">
        <w:t xml:space="preserve"> a-c</w:t>
      </w:r>
      <w:r>
        <w:t>. Stor</w:t>
      </w:r>
      <w:r w:rsidR="00E25133">
        <w:t>ing</w:t>
      </w:r>
      <w:r>
        <w:t xml:space="preserve"> the resulting picture in the DPB for the target quality.</w:t>
      </w:r>
    </w:p>
    <w:p w:rsidR="00FE076D" w:rsidRDefault="00E25133" w:rsidP="00FE076D">
      <w:pPr>
        <w:pStyle w:val="BodyText"/>
        <w:numPr>
          <w:ilvl w:val="1"/>
          <w:numId w:val="31"/>
        </w:numPr>
      </w:pPr>
      <w:r>
        <w:t>A</w:t>
      </w:r>
      <w:r w:rsidR="00FE076D">
        <w:t>pplying the motion information for motion-compensated prediction using reference pictures in the DPB for the target quality</w:t>
      </w:r>
      <w:r>
        <w:t>.</w:t>
      </w:r>
    </w:p>
    <w:p w:rsidR="00FE076D" w:rsidRDefault="00E25133" w:rsidP="00FE076D">
      <w:pPr>
        <w:pStyle w:val="BodyText"/>
        <w:numPr>
          <w:ilvl w:val="1"/>
          <w:numId w:val="31"/>
        </w:numPr>
      </w:pPr>
      <w:r>
        <w:t>O</w:t>
      </w:r>
      <w:r w:rsidR="00FE076D">
        <w:t>btaining a prediction residual</w:t>
      </w:r>
      <w:r w:rsidR="00672781">
        <w:t xml:space="preserve"> (using downsampled highest quality picture as source)</w:t>
      </w:r>
      <w:r>
        <w:t>.</w:t>
      </w:r>
    </w:p>
    <w:p w:rsidR="00FE076D" w:rsidRDefault="00E25133" w:rsidP="00FE076D">
      <w:pPr>
        <w:pStyle w:val="BodyText"/>
        <w:numPr>
          <w:ilvl w:val="1"/>
          <w:numId w:val="31"/>
        </w:numPr>
      </w:pPr>
      <w:r>
        <w:t>E</w:t>
      </w:r>
      <w:r w:rsidR="00FE076D">
        <w:t>ncoding the prediction residual together with the motion information</w:t>
      </w:r>
      <w:r w:rsidR="00672781">
        <w:t xml:space="preserve"> (using identical quantization method as the encoder)</w:t>
      </w:r>
      <w:r>
        <w:t>.</w:t>
      </w:r>
    </w:p>
    <w:p w:rsidR="00FE076D" w:rsidRDefault="00571ADA" w:rsidP="00571ADA">
      <w:pPr>
        <w:pStyle w:val="BodyText"/>
      </w:pPr>
      <w:r>
        <w:t xml:space="preserve">We </w:t>
      </w:r>
      <w:r w:rsidR="00FE076D">
        <w:t>estimate</w:t>
      </w:r>
      <w:r>
        <w:t xml:space="preserve"> the </w:t>
      </w:r>
      <w:r w:rsidR="00FE076D">
        <w:t xml:space="preserve">computational </w:t>
      </w:r>
      <w:r>
        <w:t xml:space="preserve">complexity in units of decodings of the highest </w:t>
      </w:r>
      <w:r w:rsidR="00FE076D">
        <w:t>quality representation</w:t>
      </w:r>
      <w:r>
        <w:t xml:space="preserve"> (DHU)</w:t>
      </w:r>
      <w:r w:rsidR="00FE076D">
        <w:t>.</w:t>
      </w:r>
    </w:p>
    <w:p w:rsidR="00571ADA" w:rsidRDefault="00FE076D" w:rsidP="00571ADA">
      <w:pPr>
        <w:pStyle w:val="BodyText"/>
      </w:pPr>
      <w:r>
        <w:t>By definition, s</w:t>
      </w:r>
      <w:r w:rsidR="00571ADA">
        <w:t>tep 1 has a complexity of 1 DHU</w:t>
      </w:r>
      <w:r w:rsidR="0053417D">
        <w:t>. With C</w:t>
      </w:r>
      <w:r w:rsidR="0053417D" w:rsidRPr="0053417D">
        <w:rPr>
          <w:vertAlign w:val="subscript"/>
        </w:rPr>
        <w:t>1</w:t>
      </w:r>
      <w:r w:rsidR="0053417D">
        <w:t xml:space="preserve"> denoting the </w:t>
      </w:r>
      <w:r w:rsidR="00E25133">
        <w:t xml:space="preserve">normalized </w:t>
      </w:r>
      <w:r w:rsidR="0053417D">
        <w:t>complexity of step 1, C</w:t>
      </w:r>
      <w:r w:rsidR="0053417D" w:rsidRPr="0053417D">
        <w:rPr>
          <w:vertAlign w:val="subscript"/>
        </w:rPr>
        <w:t>1</w:t>
      </w:r>
      <w:r w:rsidR="0053417D">
        <w:t>=1.</w:t>
      </w:r>
    </w:p>
    <w:p w:rsidR="0053417D" w:rsidRDefault="0053417D" w:rsidP="00571ADA">
      <w:pPr>
        <w:pStyle w:val="BodyText"/>
      </w:pPr>
      <w:r>
        <w:fldChar w:fldCharType="begin"/>
      </w:r>
      <w:r>
        <w:instrText xml:space="preserve"> REF _Ref407027869 \h </w:instrText>
      </w:r>
      <w:r>
        <w:fldChar w:fldCharType="separate"/>
      </w:r>
      <w:r w:rsidR="006A3E27">
        <w:t xml:space="preserve">Table </w:t>
      </w:r>
      <w:r w:rsidR="006A3E27">
        <w:rPr>
          <w:noProof/>
        </w:rPr>
        <w:t>6</w:t>
      </w:r>
      <w:r>
        <w:fldChar w:fldCharType="end"/>
      </w:r>
      <w:r>
        <w:t xml:space="preserve"> depicts complexity estimates for steps 2-4. The motivation for the numbers is as follows.</w:t>
      </w:r>
    </w:p>
    <w:p w:rsidR="00571ADA" w:rsidRDefault="00571ADA" w:rsidP="00571ADA">
      <w:pPr>
        <w:pStyle w:val="BodyText"/>
      </w:pPr>
      <w:r>
        <w:t>Step 2 consist of pixel</w:t>
      </w:r>
      <w:r w:rsidR="00E25133">
        <w:t>-</w:t>
      </w:r>
      <w:r>
        <w:t xml:space="preserve">wise filtering and is estimated to </w:t>
      </w:r>
      <w:r w:rsidR="00E25133">
        <w:t>have</w:t>
      </w:r>
      <w:r>
        <w:t xml:space="preserve"> similar </w:t>
      </w:r>
      <w:r w:rsidR="00E25133">
        <w:t xml:space="preserve">complexity </w:t>
      </w:r>
      <w:r>
        <w:t xml:space="preserve">as the motion compensation </w:t>
      </w:r>
      <w:r w:rsidR="00E25133">
        <w:t xml:space="preserve">process </w:t>
      </w:r>
      <w:r>
        <w:t xml:space="preserve">(8-tap filter for luma and 4-tap filter for chroma). In [1] motion compensation is estimated to </w:t>
      </w:r>
      <w:r w:rsidR="00E25133">
        <w:t xml:space="preserve">contribute to </w:t>
      </w:r>
      <w:r>
        <w:t xml:space="preserve">around 50% of </w:t>
      </w:r>
      <w:r w:rsidR="00E25133">
        <w:t xml:space="preserve">the total </w:t>
      </w:r>
      <w:r>
        <w:t xml:space="preserve">decoding time. The </w:t>
      </w:r>
      <w:r w:rsidR="00FE076D">
        <w:t>fraction</w:t>
      </w:r>
      <w:r>
        <w:t xml:space="preserve"> of motion compensation </w:t>
      </w:r>
      <w:r w:rsidR="00FE076D">
        <w:t xml:space="preserve">on the total complexity </w:t>
      </w:r>
      <w:r>
        <w:t>is reduced as the bitrate goes up since then the portion of residual decoding is increased</w:t>
      </w:r>
      <w:r w:rsidR="00FE076D">
        <w:t>, thus 50% may be seen as an upper limit</w:t>
      </w:r>
      <w:r>
        <w:t>. Using similar</w:t>
      </w:r>
      <w:r w:rsidR="005A63A5">
        <w:t xml:space="preserve"> filter length for down</w:t>
      </w:r>
      <w:r>
        <w:t>sampling as for motion compensation</w:t>
      </w:r>
      <w:r w:rsidR="0053417D">
        <w:t>, it is assumed</w:t>
      </w:r>
      <w:r>
        <w:t xml:space="preserve"> that downsampling is 50% as complex as decoding</w:t>
      </w:r>
      <w:r w:rsidR="005A63A5">
        <w:rPr>
          <w:rStyle w:val="FootnoteReference"/>
        </w:rPr>
        <w:footnoteReference w:id="6"/>
      </w:r>
      <w:r>
        <w:t>. Using this assumption</w:t>
      </w:r>
      <w:r w:rsidR="0053417D">
        <w:t>,</w:t>
      </w:r>
      <w:r>
        <w:t xml:space="preserve"> the complexity for 720p is </w:t>
      </w:r>
      <w:r w:rsidR="0053417D">
        <w:t>C</w:t>
      </w:r>
      <w:r w:rsidR="0053417D" w:rsidRPr="0053417D">
        <w:rPr>
          <w:vertAlign w:val="subscript"/>
        </w:rPr>
        <w:t>2</w:t>
      </w:r>
      <w:r w:rsidR="0053417D">
        <w:t>=50%*1/2.25=</w:t>
      </w:r>
      <w:r>
        <w:t>0.222</w:t>
      </w:r>
      <w:r w:rsidR="005A63A5">
        <w:t xml:space="preserve"> (2.25 is the number of pixels for 1080p divided by the number of pixels for 720p)</w:t>
      </w:r>
      <w:r>
        <w:t xml:space="preserve">, </w:t>
      </w:r>
      <w:r w:rsidR="0053417D">
        <w:t>and accordingly, C</w:t>
      </w:r>
      <w:r w:rsidR="0053417D" w:rsidRPr="0053417D">
        <w:rPr>
          <w:vertAlign w:val="subscript"/>
        </w:rPr>
        <w:t>2</w:t>
      </w:r>
      <w:r w:rsidR="0053417D">
        <w:t>=50%*1/4=0</w:t>
      </w:r>
      <w:r>
        <w:t xml:space="preserve">.125 for 540p, and </w:t>
      </w:r>
      <w:r w:rsidR="0053417D">
        <w:t>C</w:t>
      </w:r>
      <w:r w:rsidR="0053417D" w:rsidRPr="0053417D">
        <w:rPr>
          <w:vertAlign w:val="subscript"/>
        </w:rPr>
        <w:t>2</w:t>
      </w:r>
      <w:r w:rsidR="0053417D">
        <w:t>=50%*1/9=</w:t>
      </w:r>
      <w:r>
        <w:t>0.0556 for 360p</w:t>
      </w:r>
      <w:r w:rsidR="0053417D">
        <w:t>.</w:t>
      </w:r>
    </w:p>
    <w:p w:rsidR="005A63A5" w:rsidRDefault="0053417D" w:rsidP="0053417D">
      <w:pPr>
        <w:pStyle w:val="BodyText"/>
      </w:pPr>
      <w:r>
        <w:t>In step 3</w:t>
      </w:r>
      <w:r w:rsidR="00E25133">
        <w:t>,</w:t>
      </w:r>
      <w:r>
        <w:t xml:space="preserve"> we estimate the </w:t>
      </w:r>
      <w:r w:rsidR="005A63A5">
        <w:t>decoding complexity for the side information to be similar as the complexity of full decoding for the target resolution</w:t>
      </w:r>
      <w:r w:rsidR="005A63A5">
        <w:rPr>
          <w:rStyle w:val="FootnoteReference"/>
        </w:rPr>
        <w:footnoteReference w:id="7"/>
      </w:r>
      <w:r w:rsidR="005A63A5">
        <w:t>.</w:t>
      </w:r>
    </w:p>
    <w:p w:rsidR="005A63A5" w:rsidRDefault="005A63A5" w:rsidP="0053417D">
      <w:pPr>
        <w:pStyle w:val="BodyText"/>
      </w:pPr>
      <w:r>
        <w:t>In step 4</w:t>
      </w:r>
      <w:r w:rsidR="00E25133">
        <w:t>,</w:t>
      </w:r>
      <w:r>
        <w:t xml:space="preserve"> we estimate the </w:t>
      </w:r>
      <w:r w:rsidR="0053417D">
        <w:t xml:space="preserve">encoding complexity to be similar as the complexity for decoding of the target resolution, thus the complexity </w:t>
      </w:r>
      <w:r w:rsidR="00E535E7">
        <w:t>is the same as in step 3</w:t>
      </w:r>
      <w:r>
        <w:t>.</w:t>
      </w:r>
    </w:p>
    <w:p w:rsidR="0053417D" w:rsidRDefault="0053417D" w:rsidP="00F32B5D">
      <w:pPr>
        <w:pStyle w:val="Caption"/>
        <w:keepNext/>
        <w:keepLines/>
        <w:spacing w:before="360"/>
        <w:ind w:left="2552"/>
      </w:pPr>
      <w:bookmarkStart w:id="25" w:name="_Ref407027869"/>
      <w:r>
        <w:lastRenderedPageBreak/>
        <w:t xml:space="preserve">Table </w:t>
      </w:r>
      <w:r>
        <w:fldChar w:fldCharType="begin"/>
      </w:r>
      <w:r>
        <w:instrText xml:space="preserve"> SEQ Table \* ARABIC </w:instrText>
      </w:r>
      <w:r>
        <w:fldChar w:fldCharType="separate"/>
      </w:r>
      <w:r w:rsidR="004C1F83">
        <w:rPr>
          <w:noProof/>
        </w:rPr>
        <w:t>6</w:t>
      </w:r>
      <w:r>
        <w:fldChar w:fldCharType="end"/>
      </w:r>
      <w:bookmarkEnd w:id="25"/>
      <w:r>
        <w:t>: Complexity estimates for the guided transcoding steps.</w:t>
      </w:r>
    </w:p>
    <w:tbl>
      <w:tblPr>
        <w:tblStyle w:val="TableGrid"/>
        <w:tblW w:w="0" w:type="auto"/>
        <w:tblInd w:w="2552" w:type="dxa"/>
        <w:tblLook w:val="04A0" w:firstRow="1" w:lastRow="0" w:firstColumn="1" w:lastColumn="0" w:noHBand="0" w:noVBand="1"/>
      </w:tblPr>
      <w:tblGrid>
        <w:gridCol w:w="1928"/>
        <w:gridCol w:w="1952"/>
        <w:gridCol w:w="1952"/>
        <w:gridCol w:w="1981"/>
      </w:tblGrid>
      <w:tr w:rsidR="0053417D" w:rsidTr="0053417D">
        <w:tc>
          <w:tcPr>
            <w:tcW w:w="2572" w:type="dxa"/>
          </w:tcPr>
          <w:p w:rsidR="0053417D" w:rsidRPr="00E535E7" w:rsidRDefault="0053417D" w:rsidP="00F32B5D">
            <w:pPr>
              <w:pStyle w:val="BodyText"/>
              <w:keepNext/>
              <w:ind w:left="0"/>
              <w:rPr>
                <w:b/>
                <w:sz w:val="16"/>
                <w:szCs w:val="16"/>
              </w:rPr>
            </w:pPr>
          </w:p>
        </w:tc>
        <w:tc>
          <w:tcPr>
            <w:tcW w:w="2572" w:type="dxa"/>
          </w:tcPr>
          <w:p w:rsidR="0053417D" w:rsidRPr="00334B4A" w:rsidRDefault="0053417D" w:rsidP="00F32B5D">
            <w:pPr>
              <w:pStyle w:val="BodyText"/>
              <w:keepNext/>
              <w:ind w:left="0"/>
              <w:rPr>
                <w:sz w:val="16"/>
                <w:szCs w:val="16"/>
              </w:rPr>
            </w:pPr>
            <w:r w:rsidRPr="00334B4A">
              <w:rPr>
                <w:sz w:val="16"/>
                <w:szCs w:val="16"/>
              </w:rPr>
              <w:t>720p</w:t>
            </w:r>
          </w:p>
        </w:tc>
        <w:tc>
          <w:tcPr>
            <w:tcW w:w="2572" w:type="dxa"/>
          </w:tcPr>
          <w:p w:rsidR="0053417D" w:rsidRPr="00334B4A" w:rsidRDefault="0053417D" w:rsidP="00F32B5D">
            <w:pPr>
              <w:pStyle w:val="BodyText"/>
              <w:keepNext/>
              <w:ind w:left="0"/>
              <w:rPr>
                <w:sz w:val="16"/>
                <w:szCs w:val="16"/>
              </w:rPr>
            </w:pPr>
            <w:r w:rsidRPr="00334B4A">
              <w:rPr>
                <w:sz w:val="16"/>
                <w:szCs w:val="16"/>
              </w:rPr>
              <w:t>540p</w:t>
            </w:r>
          </w:p>
        </w:tc>
        <w:tc>
          <w:tcPr>
            <w:tcW w:w="2573" w:type="dxa"/>
          </w:tcPr>
          <w:p w:rsidR="0053417D" w:rsidRPr="00334B4A" w:rsidRDefault="0053417D" w:rsidP="00F32B5D">
            <w:pPr>
              <w:pStyle w:val="BodyText"/>
              <w:keepNext/>
              <w:ind w:left="0"/>
              <w:rPr>
                <w:sz w:val="16"/>
                <w:szCs w:val="16"/>
              </w:rPr>
            </w:pPr>
            <w:r w:rsidRPr="00334B4A">
              <w:rPr>
                <w:sz w:val="16"/>
                <w:szCs w:val="16"/>
              </w:rPr>
              <w:t>360p</w:t>
            </w:r>
          </w:p>
        </w:tc>
      </w:tr>
      <w:tr w:rsidR="0053417D" w:rsidTr="0053417D">
        <w:tc>
          <w:tcPr>
            <w:tcW w:w="2572" w:type="dxa"/>
          </w:tcPr>
          <w:p w:rsidR="0053417D" w:rsidRPr="00334B4A" w:rsidRDefault="0053417D" w:rsidP="00F32B5D">
            <w:pPr>
              <w:pStyle w:val="BodyText"/>
              <w:keepNext/>
              <w:ind w:left="0"/>
              <w:rPr>
                <w:sz w:val="16"/>
                <w:szCs w:val="16"/>
              </w:rPr>
            </w:pPr>
            <w:r w:rsidRPr="00334B4A">
              <w:rPr>
                <w:sz w:val="16"/>
                <w:szCs w:val="16"/>
              </w:rPr>
              <w:t>C</w:t>
            </w:r>
            <w:r w:rsidRPr="00334B4A">
              <w:rPr>
                <w:sz w:val="16"/>
                <w:szCs w:val="16"/>
                <w:vertAlign w:val="subscript"/>
              </w:rPr>
              <w:t>1</w:t>
            </w:r>
          </w:p>
        </w:tc>
        <w:tc>
          <w:tcPr>
            <w:tcW w:w="2572" w:type="dxa"/>
          </w:tcPr>
          <w:p w:rsidR="0053417D" w:rsidRPr="00E535E7" w:rsidRDefault="0053417D" w:rsidP="00F32B5D">
            <w:pPr>
              <w:pStyle w:val="BodyText"/>
              <w:keepNext/>
              <w:ind w:left="0"/>
              <w:rPr>
                <w:sz w:val="16"/>
                <w:szCs w:val="16"/>
              </w:rPr>
            </w:pPr>
            <w:r w:rsidRPr="00E535E7">
              <w:rPr>
                <w:sz w:val="16"/>
                <w:szCs w:val="16"/>
              </w:rPr>
              <w:t>1</w:t>
            </w:r>
          </w:p>
        </w:tc>
        <w:tc>
          <w:tcPr>
            <w:tcW w:w="2572" w:type="dxa"/>
          </w:tcPr>
          <w:p w:rsidR="0053417D" w:rsidRPr="00E535E7" w:rsidRDefault="0053417D" w:rsidP="00F32B5D">
            <w:pPr>
              <w:pStyle w:val="BodyText"/>
              <w:keepNext/>
              <w:ind w:left="0"/>
              <w:rPr>
                <w:sz w:val="16"/>
                <w:szCs w:val="16"/>
              </w:rPr>
            </w:pPr>
            <w:r w:rsidRPr="00E535E7">
              <w:rPr>
                <w:sz w:val="16"/>
                <w:szCs w:val="16"/>
              </w:rPr>
              <w:t>1</w:t>
            </w:r>
          </w:p>
        </w:tc>
        <w:tc>
          <w:tcPr>
            <w:tcW w:w="2573" w:type="dxa"/>
          </w:tcPr>
          <w:p w:rsidR="0053417D" w:rsidRPr="00E535E7" w:rsidRDefault="0053417D" w:rsidP="00F32B5D">
            <w:pPr>
              <w:pStyle w:val="BodyText"/>
              <w:keepNext/>
              <w:ind w:left="0"/>
              <w:rPr>
                <w:sz w:val="16"/>
                <w:szCs w:val="16"/>
              </w:rPr>
            </w:pPr>
            <w:r w:rsidRPr="00E535E7">
              <w:rPr>
                <w:sz w:val="16"/>
                <w:szCs w:val="16"/>
              </w:rPr>
              <w:t>1</w:t>
            </w:r>
          </w:p>
        </w:tc>
      </w:tr>
      <w:tr w:rsidR="0053417D" w:rsidTr="0053417D">
        <w:tc>
          <w:tcPr>
            <w:tcW w:w="2572" w:type="dxa"/>
          </w:tcPr>
          <w:p w:rsidR="0053417D" w:rsidRPr="00334B4A" w:rsidRDefault="0053417D" w:rsidP="00F32B5D">
            <w:pPr>
              <w:pStyle w:val="BodyText"/>
              <w:keepNext/>
              <w:ind w:left="0"/>
              <w:rPr>
                <w:sz w:val="16"/>
                <w:szCs w:val="16"/>
              </w:rPr>
            </w:pPr>
            <w:r w:rsidRPr="00334B4A">
              <w:rPr>
                <w:sz w:val="16"/>
                <w:szCs w:val="16"/>
              </w:rPr>
              <w:t>C</w:t>
            </w:r>
            <w:r w:rsidRPr="00334B4A">
              <w:rPr>
                <w:sz w:val="16"/>
                <w:szCs w:val="16"/>
                <w:vertAlign w:val="subscript"/>
              </w:rPr>
              <w:t>2</w:t>
            </w:r>
          </w:p>
        </w:tc>
        <w:tc>
          <w:tcPr>
            <w:tcW w:w="2572" w:type="dxa"/>
          </w:tcPr>
          <w:p w:rsidR="0053417D" w:rsidRPr="00E535E7" w:rsidRDefault="0053417D" w:rsidP="00F32B5D">
            <w:pPr>
              <w:pStyle w:val="BodyText"/>
              <w:keepNext/>
              <w:ind w:left="0"/>
              <w:rPr>
                <w:sz w:val="16"/>
                <w:szCs w:val="16"/>
              </w:rPr>
            </w:pPr>
            <w:r w:rsidRPr="00E535E7">
              <w:rPr>
                <w:sz w:val="16"/>
                <w:szCs w:val="16"/>
              </w:rPr>
              <w:t>0.222</w:t>
            </w:r>
          </w:p>
        </w:tc>
        <w:tc>
          <w:tcPr>
            <w:tcW w:w="2572" w:type="dxa"/>
          </w:tcPr>
          <w:p w:rsidR="0053417D" w:rsidRPr="00E535E7" w:rsidRDefault="0053417D" w:rsidP="00F32B5D">
            <w:pPr>
              <w:pStyle w:val="BodyText"/>
              <w:keepNext/>
              <w:ind w:left="0"/>
              <w:rPr>
                <w:sz w:val="16"/>
                <w:szCs w:val="16"/>
              </w:rPr>
            </w:pPr>
            <w:r w:rsidRPr="00E535E7">
              <w:rPr>
                <w:sz w:val="16"/>
                <w:szCs w:val="16"/>
              </w:rPr>
              <w:t>0.125</w:t>
            </w:r>
          </w:p>
        </w:tc>
        <w:tc>
          <w:tcPr>
            <w:tcW w:w="2573" w:type="dxa"/>
          </w:tcPr>
          <w:p w:rsidR="0053417D" w:rsidRPr="00E535E7" w:rsidRDefault="0053417D" w:rsidP="00F32B5D">
            <w:pPr>
              <w:pStyle w:val="BodyText"/>
              <w:keepNext/>
              <w:ind w:left="0"/>
              <w:rPr>
                <w:sz w:val="16"/>
                <w:szCs w:val="16"/>
              </w:rPr>
            </w:pPr>
            <w:r w:rsidRPr="00E535E7">
              <w:rPr>
                <w:sz w:val="16"/>
                <w:szCs w:val="16"/>
              </w:rPr>
              <w:t>0.0556</w:t>
            </w:r>
          </w:p>
        </w:tc>
      </w:tr>
      <w:tr w:rsidR="0053417D" w:rsidTr="0053417D">
        <w:tc>
          <w:tcPr>
            <w:tcW w:w="2572" w:type="dxa"/>
          </w:tcPr>
          <w:p w:rsidR="0053417D" w:rsidRPr="00334B4A" w:rsidRDefault="0053417D" w:rsidP="00F32B5D">
            <w:pPr>
              <w:pStyle w:val="BodyText"/>
              <w:keepNext/>
              <w:ind w:left="0"/>
              <w:rPr>
                <w:sz w:val="16"/>
                <w:szCs w:val="16"/>
              </w:rPr>
            </w:pPr>
            <w:r w:rsidRPr="00334B4A">
              <w:rPr>
                <w:sz w:val="16"/>
                <w:szCs w:val="16"/>
              </w:rPr>
              <w:t>C</w:t>
            </w:r>
            <w:r w:rsidRPr="00334B4A">
              <w:rPr>
                <w:sz w:val="16"/>
                <w:szCs w:val="16"/>
                <w:vertAlign w:val="subscript"/>
              </w:rPr>
              <w:t>3</w:t>
            </w:r>
          </w:p>
        </w:tc>
        <w:tc>
          <w:tcPr>
            <w:tcW w:w="2572" w:type="dxa"/>
          </w:tcPr>
          <w:p w:rsidR="0053417D" w:rsidRPr="00E535E7" w:rsidRDefault="005A63A5" w:rsidP="00F32B5D">
            <w:pPr>
              <w:pStyle w:val="BodyText"/>
              <w:keepNext/>
              <w:ind w:left="0"/>
              <w:rPr>
                <w:sz w:val="16"/>
                <w:szCs w:val="16"/>
              </w:rPr>
            </w:pPr>
            <w:r w:rsidRPr="00E535E7">
              <w:rPr>
                <w:sz w:val="16"/>
                <w:szCs w:val="16"/>
              </w:rPr>
              <w:t>0.444</w:t>
            </w:r>
          </w:p>
        </w:tc>
        <w:tc>
          <w:tcPr>
            <w:tcW w:w="2572" w:type="dxa"/>
          </w:tcPr>
          <w:p w:rsidR="0053417D" w:rsidRPr="00E535E7" w:rsidRDefault="005A63A5" w:rsidP="00F32B5D">
            <w:pPr>
              <w:pStyle w:val="BodyText"/>
              <w:keepNext/>
              <w:ind w:left="0"/>
              <w:rPr>
                <w:sz w:val="16"/>
                <w:szCs w:val="16"/>
              </w:rPr>
            </w:pPr>
            <w:r w:rsidRPr="00E535E7">
              <w:rPr>
                <w:sz w:val="16"/>
                <w:szCs w:val="16"/>
              </w:rPr>
              <w:t>0.25</w:t>
            </w:r>
          </w:p>
        </w:tc>
        <w:tc>
          <w:tcPr>
            <w:tcW w:w="2573" w:type="dxa"/>
          </w:tcPr>
          <w:p w:rsidR="0053417D" w:rsidRPr="00E535E7" w:rsidRDefault="005A63A5" w:rsidP="00F32B5D">
            <w:pPr>
              <w:pStyle w:val="BodyText"/>
              <w:keepNext/>
              <w:ind w:left="0"/>
              <w:rPr>
                <w:sz w:val="16"/>
                <w:szCs w:val="16"/>
              </w:rPr>
            </w:pPr>
            <w:r w:rsidRPr="00E535E7">
              <w:rPr>
                <w:sz w:val="16"/>
                <w:szCs w:val="16"/>
              </w:rPr>
              <w:t>0.111</w:t>
            </w:r>
          </w:p>
        </w:tc>
      </w:tr>
      <w:tr w:rsidR="0053417D" w:rsidTr="00E535E7">
        <w:trPr>
          <w:trHeight w:val="56"/>
        </w:trPr>
        <w:tc>
          <w:tcPr>
            <w:tcW w:w="2572" w:type="dxa"/>
          </w:tcPr>
          <w:p w:rsidR="0053417D" w:rsidRPr="00334B4A" w:rsidRDefault="0053417D" w:rsidP="00F32B5D">
            <w:pPr>
              <w:pStyle w:val="BodyText"/>
              <w:keepNext/>
              <w:ind w:left="0"/>
              <w:rPr>
                <w:sz w:val="16"/>
                <w:szCs w:val="16"/>
              </w:rPr>
            </w:pPr>
            <w:r w:rsidRPr="00334B4A">
              <w:rPr>
                <w:sz w:val="16"/>
                <w:szCs w:val="16"/>
              </w:rPr>
              <w:t>C</w:t>
            </w:r>
            <w:r w:rsidRPr="00334B4A">
              <w:rPr>
                <w:sz w:val="16"/>
                <w:szCs w:val="16"/>
                <w:vertAlign w:val="subscript"/>
              </w:rPr>
              <w:t>4</w:t>
            </w:r>
          </w:p>
        </w:tc>
        <w:tc>
          <w:tcPr>
            <w:tcW w:w="2572" w:type="dxa"/>
          </w:tcPr>
          <w:p w:rsidR="0053417D" w:rsidRPr="00E535E7" w:rsidRDefault="005A63A5" w:rsidP="00F32B5D">
            <w:pPr>
              <w:pStyle w:val="BodyText"/>
              <w:keepNext/>
              <w:ind w:left="0"/>
              <w:rPr>
                <w:sz w:val="16"/>
                <w:szCs w:val="16"/>
              </w:rPr>
            </w:pPr>
            <w:r w:rsidRPr="00E535E7">
              <w:rPr>
                <w:sz w:val="16"/>
                <w:szCs w:val="16"/>
              </w:rPr>
              <w:t>0.444</w:t>
            </w:r>
          </w:p>
        </w:tc>
        <w:tc>
          <w:tcPr>
            <w:tcW w:w="2572" w:type="dxa"/>
          </w:tcPr>
          <w:p w:rsidR="0053417D" w:rsidRPr="00E535E7" w:rsidRDefault="005A63A5" w:rsidP="00F32B5D">
            <w:pPr>
              <w:pStyle w:val="BodyText"/>
              <w:keepNext/>
              <w:ind w:left="0"/>
              <w:rPr>
                <w:sz w:val="16"/>
                <w:szCs w:val="16"/>
              </w:rPr>
            </w:pPr>
            <w:r w:rsidRPr="00E535E7">
              <w:rPr>
                <w:sz w:val="16"/>
                <w:szCs w:val="16"/>
              </w:rPr>
              <w:t>0.25</w:t>
            </w:r>
          </w:p>
        </w:tc>
        <w:tc>
          <w:tcPr>
            <w:tcW w:w="2573" w:type="dxa"/>
          </w:tcPr>
          <w:p w:rsidR="0053417D" w:rsidRPr="00E535E7" w:rsidRDefault="005A63A5" w:rsidP="00F32B5D">
            <w:pPr>
              <w:pStyle w:val="BodyText"/>
              <w:keepNext/>
              <w:ind w:left="0"/>
              <w:rPr>
                <w:sz w:val="16"/>
                <w:szCs w:val="16"/>
              </w:rPr>
            </w:pPr>
            <w:r w:rsidRPr="00E535E7">
              <w:rPr>
                <w:sz w:val="16"/>
                <w:szCs w:val="16"/>
              </w:rPr>
              <w:t>0.111</w:t>
            </w:r>
          </w:p>
        </w:tc>
      </w:tr>
      <w:tr w:rsidR="0053417D" w:rsidTr="00E535E7">
        <w:trPr>
          <w:trHeight w:val="56"/>
        </w:trPr>
        <w:tc>
          <w:tcPr>
            <w:tcW w:w="2572" w:type="dxa"/>
          </w:tcPr>
          <w:p w:rsidR="0053417D" w:rsidRPr="00E535E7" w:rsidRDefault="0053417D" w:rsidP="00F32B5D">
            <w:pPr>
              <w:pStyle w:val="BodyText"/>
              <w:keepNext/>
              <w:ind w:left="0"/>
              <w:rPr>
                <w:b/>
                <w:sz w:val="16"/>
                <w:szCs w:val="16"/>
              </w:rPr>
            </w:pPr>
            <w:r w:rsidRPr="00E535E7">
              <w:rPr>
                <w:b/>
                <w:sz w:val="16"/>
                <w:szCs w:val="16"/>
              </w:rPr>
              <w:t>C</w:t>
            </w:r>
            <w:r w:rsidRPr="00E535E7">
              <w:rPr>
                <w:b/>
                <w:sz w:val="16"/>
                <w:szCs w:val="16"/>
                <w:vertAlign w:val="subscript"/>
              </w:rPr>
              <w:t>total</w:t>
            </w:r>
          </w:p>
        </w:tc>
        <w:tc>
          <w:tcPr>
            <w:tcW w:w="2572" w:type="dxa"/>
          </w:tcPr>
          <w:p w:rsidR="0053417D" w:rsidRPr="00E535E7" w:rsidRDefault="00E535E7" w:rsidP="00F32B5D">
            <w:pPr>
              <w:pStyle w:val="BodyText"/>
              <w:keepNext/>
              <w:ind w:left="0"/>
              <w:rPr>
                <w:b/>
                <w:sz w:val="16"/>
                <w:szCs w:val="16"/>
              </w:rPr>
            </w:pPr>
            <w:r w:rsidRPr="00E535E7">
              <w:rPr>
                <w:b/>
                <w:sz w:val="16"/>
                <w:szCs w:val="16"/>
              </w:rPr>
              <w:t>2.11</w:t>
            </w:r>
          </w:p>
        </w:tc>
        <w:tc>
          <w:tcPr>
            <w:tcW w:w="2572" w:type="dxa"/>
          </w:tcPr>
          <w:p w:rsidR="0053417D" w:rsidRPr="00E535E7" w:rsidRDefault="00E535E7" w:rsidP="00F32B5D">
            <w:pPr>
              <w:pStyle w:val="BodyText"/>
              <w:keepNext/>
              <w:ind w:left="0"/>
              <w:rPr>
                <w:b/>
                <w:sz w:val="16"/>
                <w:szCs w:val="16"/>
              </w:rPr>
            </w:pPr>
            <w:r w:rsidRPr="00E535E7">
              <w:rPr>
                <w:b/>
                <w:sz w:val="16"/>
                <w:szCs w:val="16"/>
              </w:rPr>
              <w:t>1.625</w:t>
            </w:r>
          </w:p>
        </w:tc>
        <w:tc>
          <w:tcPr>
            <w:tcW w:w="2573" w:type="dxa"/>
          </w:tcPr>
          <w:p w:rsidR="0053417D" w:rsidRPr="00E535E7" w:rsidRDefault="00E535E7" w:rsidP="00F32B5D">
            <w:pPr>
              <w:pStyle w:val="BodyText"/>
              <w:keepNext/>
              <w:ind w:left="0"/>
              <w:rPr>
                <w:b/>
                <w:sz w:val="16"/>
                <w:szCs w:val="16"/>
              </w:rPr>
            </w:pPr>
            <w:r w:rsidRPr="00E535E7">
              <w:rPr>
                <w:b/>
                <w:sz w:val="16"/>
                <w:szCs w:val="16"/>
              </w:rPr>
              <w:t>1.2776</w:t>
            </w:r>
          </w:p>
        </w:tc>
      </w:tr>
    </w:tbl>
    <w:p w:rsidR="00571ADA" w:rsidRDefault="00571ADA" w:rsidP="00571ADA">
      <w:pPr>
        <w:pStyle w:val="BodyText"/>
      </w:pPr>
      <w:r>
        <w:t xml:space="preserve">The decoding of the highest </w:t>
      </w:r>
      <w:r w:rsidR="00E76611">
        <w:t>quality representation</w:t>
      </w:r>
      <w:r>
        <w:t xml:space="preserve"> can be reused </w:t>
      </w:r>
      <w:r w:rsidR="00E76611">
        <w:t>when</w:t>
      </w:r>
      <w:r>
        <w:t xml:space="preserve"> </w:t>
      </w:r>
      <w:r w:rsidR="00E76611">
        <w:t xml:space="preserve">transcoding into </w:t>
      </w:r>
      <w:r>
        <w:t xml:space="preserve">several representations at the same time. The total complexity for </w:t>
      </w:r>
      <w:r w:rsidR="00E535E7">
        <w:t xml:space="preserve">transcoding into </w:t>
      </w:r>
      <w:r w:rsidR="00E76611">
        <w:t>six</w:t>
      </w:r>
      <w:r>
        <w:t xml:space="preserve"> representations </w:t>
      </w:r>
      <w:r w:rsidR="00E76611">
        <w:t>with</w:t>
      </w:r>
      <w:r>
        <w:t xml:space="preserve"> two bitrates for each target resolution is about </w:t>
      </w:r>
      <w:r w:rsidR="00E535E7">
        <w:t>C</w:t>
      </w:r>
      <w:r w:rsidR="00E535E7" w:rsidRPr="0053417D">
        <w:rPr>
          <w:vertAlign w:val="subscript"/>
        </w:rPr>
        <w:t>total</w:t>
      </w:r>
      <w:r w:rsidR="00E535E7">
        <w:t>=</w:t>
      </w:r>
      <w:r>
        <w:t>1+0.222+</w:t>
      </w:r>
      <w:r w:rsidR="00E76611">
        <w:t>2*</w:t>
      </w:r>
      <w:r>
        <w:t>2</w:t>
      </w:r>
      <w:r w:rsidR="00334B4A">
        <w:t>*</w:t>
      </w:r>
      <w:r>
        <w:t>0.444+0.125+</w:t>
      </w:r>
      <w:r w:rsidR="00E76611">
        <w:t>2*</w:t>
      </w:r>
      <w:r>
        <w:t>2</w:t>
      </w:r>
      <w:r w:rsidR="00334B4A">
        <w:t>*</w:t>
      </w:r>
      <w:r>
        <w:t>0.25+0.0556+</w:t>
      </w:r>
      <w:r w:rsidR="00E76611">
        <w:t>2*</w:t>
      </w:r>
      <w:r>
        <w:t>2</w:t>
      </w:r>
      <w:r w:rsidR="00334B4A">
        <w:t>*</w:t>
      </w:r>
      <w:r>
        <w:t>0.111=4.623.</w:t>
      </w:r>
    </w:p>
    <w:p w:rsidR="00571ADA" w:rsidRDefault="00571ADA" w:rsidP="00571ADA">
      <w:pPr>
        <w:pStyle w:val="BodyText"/>
      </w:pPr>
      <w:r>
        <w:t xml:space="preserve">The </w:t>
      </w:r>
      <w:r w:rsidR="00E535E7">
        <w:t xml:space="preserve">actual </w:t>
      </w:r>
      <w:r>
        <w:t>time for decoding the high</w:t>
      </w:r>
      <w:r w:rsidR="00E535E7">
        <w:t>est</w:t>
      </w:r>
      <w:r>
        <w:t xml:space="preserve"> </w:t>
      </w:r>
      <w:r w:rsidR="00E535E7">
        <w:t>quality</w:t>
      </w:r>
      <w:r>
        <w:t xml:space="preserve"> bit</w:t>
      </w:r>
      <w:r w:rsidR="00E76611">
        <w:t xml:space="preserve"> </w:t>
      </w:r>
      <w:r>
        <w:t>stream</w:t>
      </w:r>
      <w:r w:rsidR="00E535E7">
        <w:t xml:space="preserve"> (i.e. the time associated with C</w:t>
      </w:r>
      <w:r w:rsidR="00E535E7" w:rsidRPr="00E535E7">
        <w:rPr>
          <w:vertAlign w:val="subscript"/>
        </w:rPr>
        <w:t>1</w:t>
      </w:r>
      <w:r w:rsidR="00E535E7">
        <w:t>=1)</w:t>
      </w:r>
      <w:r>
        <w:t xml:space="preserve"> is estimated </w:t>
      </w:r>
      <w:r w:rsidR="00E535E7">
        <w:t>by applying a</w:t>
      </w:r>
      <w:r>
        <w:t xml:space="preserve"> single thread</w:t>
      </w:r>
      <w:r w:rsidR="00E535E7">
        <w:t>ed</w:t>
      </w:r>
      <w:r>
        <w:t xml:space="preserve"> OpenHEVC </w:t>
      </w:r>
      <w:r w:rsidR="00E535E7">
        <w:t>decoder (a SIMD optimized HEVC decoder) on the highest quality bit</w:t>
      </w:r>
      <w:r w:rsidR="00E76611">
        <w:t xml:space="preserve"> </w:t>
      </w:r>
      <w:r w:rsidR="00E535E7">
        <w:t>streams produced above</w:t>
      </w:r>
      <w:r w:rsidR="00E76611">
        <w:rPr>
          <w:rStyle w:val="FootnoteReference"/>
        </w:rPr>
        <w:footnoteReference w:id="8"/>
      </w:r>
      <w:r w:rsidR="00E535E7">
        <w:t>. The experiment is conducted on a</w:t>
      </w:r>
      <w:r>
        <w:t xml:space="preserve"> PC laptop with Intel </w:t>
      </w:r>
      <w:r w:rsidR="001F31F5">
        <w:t>C</w:t>
      </w:r>
      <w:r>
        <w:t xml:space="preserve">ore i5-2540M </w:t>
      </w:r>
      <w:r w:rsidR="001F31F5">
        <w:t>“Sandy Bridge” with clock speed of 2.6</w:t>
      </w:r>
      <w:r>
        <w:t xml:space="preserve">GHz </w:t>
      </w:r>
      <w:r w:rsidR="003D5D92">
        <w:t xml:space="preserve">(CPU released in 2011) </w:t>
      </w:r>
      <w:r>
        <w:t>using a 64-bit Windows 7 and 4GB RAM.</w:t>
      </w:r>
      <w:r w:rsidR="00E535E7">
        <w:t xml:space="preserve"> Results are depicted in </w:t>
      </w:r>
      <w:r w:rsidR="00E535E7">
        <w:fldChar w:fldCharType="begin"/>
      </w:r>
      <w:r w:rsidR="00E535E7">
        <w:instrText xml:space="preserve"> REF _Ref407029116 \h </w:instrText>
      </w:r>
      <w:r w:rsidR="00E535E7">
        <w:fldChar w:fldCharType="separate"/>
      </w:r>
      <w:r w:rsidR="006A3E27">
        <w:t xml:space="preserve">Table </w:t>
      </w:r>
      <w:r w:rsidR="006A3E27">
        <w:rPr>
          <w:noProof/>
        </w:rPr>
        <w:t>7</w:t>
      </w:r>
      <w:r w:rsidR="00E535E7">
        <w:fldChar w:fldCharType="end"/>
      </w:r>
      <w:r w:rsidR="00E535E7">
        <w:t>.</w:t>
      </w:r>
    </w:p>
    <w:p w:rsidR="00571ADA" w:rsidRDefault="00571ADA" w:rsidP="00992FB9">
      <w:pPr>
        <w:pStyle w:val="Caption"/>
        <w:keepNext/>
        <w:keepLines/>
        <w:spacing w:before="360"/>
        <w:ind w:left="2552"/>
      </w:pPr>
      <w:bookmarkStart w:id="26" w:name="_Ref407029116"/>
      <w:r>
        <w:lastRenderedPageBreak/>
        <w:t xml:space="preserve">Table </w:t>
      </w:r>
      <w:r>
        <w:fldChar w:fldCharType="begin"/>
      </w:r>
      <w:r>
        <w:instrText xml:space="preserve"> SEQ Table \* ARABIC </w:instrText>
      </w:r>
      <w:r>
        <w:fldChar w:fldCharType="separate"/>
      </w:r>
      <w:r w:rsidR="004C1F83">
        <w:rPr>
          <w:noProof/>
        </w:rPr>
        <w:t>7</w:t>
      </w:r>
      <w:r>
        <w:fldChar w:fldCharType="end"/>
      </w:r>
      <w:bookmarkEnd w:id="26"/>
      <w:r w:rsidR="00942026">
        <w:t>:</w:t>
      </w:r>
      <w:r>
        <w:t xml:space="preserve"> Measurement of decoding time using OpenHEVC</w:t>
      </w:r>
      <w:r w:rsidR="00C95D9A">
        <w:t>.</w:t>
      </w:r>
      <w:r w:rsidR="00E535E7">
        <w:t xml:space="preserve"> Speed numbers are given as multiples of real-time, i.e. a speed number of 2.5 indicates that decoding of a 10s</w:t>
      </w:r>
      <w:r w:rsidR="00E76611">
        <w:t>ec</w:t>
      </w:r>
      <w:r w:rsidR="00E535E7">
        <w:t xml:space="preserve"> clip required 4s.</w:t>
      </w:r>
    </w:p>
    <w:tbl>
      <w:tblPr>
        <w:tblStyle w:val="TableGrid"/>
        <w:tblW w:w="6174" w:type="dxa"/>
        <w:tblInd w:w="2552" w:type="dxa"/>
        <w:tblLook w:val="04A0" w:firstRow="1" w:lastRow="0" w:firstColumn="1" w:lastColumn="0" w:noHBand="0" w:noVBand="1"/>
      </w:tblPr>
      <w:tblGrid>
        <w:gridCol w:w="1882"/>
        <w:gridCol w:w="757"/>
        <w:gridCol w:w="746"/>
        <w:gridCol w:w="679"/>
        <w:gridCol w:w="747"/>
        <w:gridCol w:w="679"/>
        <w:gridCol w:w="684"/>
      </w:tblGrid>
      <w:tr w:rsidR="00571ADA" w:rsidTr="001F31F5">
        <w:tc>
          <w:tcPr>
            <w:tcW w:w="1720" w:type="dxa"/>
          </w:tcPr>
          <w:p w:rsidR="00571ADA" w:rsidRPr="00AD01CE" w:rsidRDefault="00571ADA" w:rsidP="00992FB9">
            <w:pPr>
              <w:pStyle w:val="BodyText"/>
              <w:keepNext/>
              <w:ind w:left="0"/>
              <w:rPr>
                <w:sz w:val="16"/>
                <w:szCs w:val="16"/>
              </w:rPr>
            </w:pPr>
            <w:r w:rsidRPr="00AD01CE">
              <w:rPr>
                <w:sz w:val="16"/>
                <w:szCs w:val="16"/>
              </w:rPr>
              <w:t>Sequence</w:t>
            </w:r>
          </w:p>
        </w:tc>
        <w:tc>
          <w:tcPr>
            <w:tcW w:w="816" w:type="dxa"/>
          </w:tcPr>
          <w:p w:rsidR="00571ADA" w:rsidRDefault="00571ADA" w:rsidP="00992FB9">
            <w:pPr>
              <w:pStyle w:val="BodyText"/>
              <w:keepNext/>
              <w:ind w:left="0"/>
              <w:rPr>
                <w:sz w:val="16"/>
                <w:szCs w:val="16"/>
              </w:rPr>
            </w:pPr>
            <w:r>
              <w:rPr>
                <w:sz w:val="16"/>
                <w:szCs w:val="16"/>
              </w:rPr>
              <w:t>Bitrate</w:t>
            </w:r>
          </w:p>
          <w:p w:rsidR="00571ADA" w:rsidRDefault="00571ADA" w:rsidP="00992FB9">
            <w:pPr>
              <w:pStyle w:val="BodyText"/>
              <w:keepNext/>
              <w:ind w:left="0"/>
              <w:rPr>
                <w:sz w:val="16"/>
                <w:szCs w:val="16"/>
              </w:rPr>
            </w:pPr>
            <w:r>
              <w:rPr>
                <w:sz w:val="16"/>
                <w:szCs w:val="16"/>
              </w:rPr>
              <w:t>[kbps]</w:t>
            </w:r>
          </w:p>
          <w:p w:rsidR="00571ADA" w:rsidRPr="00AD01CE" w:rsidRDefault="00571ADA" w:rsidP="00992FB9">
            <w:pPr>
              <w:pStyle w:val="BodyText"/>
              <w:keepNext/>
              <w:ind w:left="0"/>
              <w:rPr>
                <w:sz w:val="16"/>
                <w:szCs w:val="16"/>
              </w:rPr>
            </w:pPr>
            <w:r>
              <w:rPr>
                <w:sz w:val="16"/>
                <w:szCs w:val="16"/>
              </w:rPr>
              <w:t>QP26</w:t>
            </w:r>
          </w:p>
        </w:tc>
        <w:tc>
          <w:tcPr>
            <w:tcW w:w="795" w:type="dxa"/>
          </w:tcPr>
          <w:p w:rsidR="00571ADA" w:rsidRDefault="00571ADA" w:rsidP="00992FB9">
            <w:pPr>
              <w:pStyle w:val="BodyText"/>
              <w:keepNext/>
              <w:ind w:left="0"/>
              <w:rPr>
                <w:sz w:val="16"/>
                <w:szCs w:val="16"/>
              </w:rPr>
            </w:pPr>
            <w:r>
              <w:rPr>
                <w:sz w:val="16"/>
                <w:szCs w:val="16"/>
              </w:rPr>
              <w:t>Speed</w:t>
            </w:r>
          </w:p>
          <w:p w:rsidR="00571ADA" w:rsidRPr="00AD01CE" w:rsidRDefault="00571ADA" w:rsidP="00992FB9">
            <w:pPr>
              <w:pStyle w:val="BodyText"/>
              <w:keepNext/>
              <w:ind w:left="0"/>
              <w:rPr>
                <w:sz w:val="16"/>
                <w:szCs w:val="16"/>
              </w:rPr>
            </w:pPr>
            <w:r>
              <w:rPr>
                <w:sz w:val="16"/>
                <w:szCs w:val="16"/>
              </w:rPr>
              <w:t>QP26</w:t>
            </w:r>
          </w:p>
        </w:tc>
        <w:tc>
          <w:tcPr>
            <w:tcW w:w="679" w:type="dxa"/>
          </w:tcPr>
          <w:p w:rsidR="00571ADA" w:rsidRDefault="00571ADA" w:rsidP="00992FB9">
            <w:pPr>
              <w:pStyle w:val="BodyText"/>
              <w:keepNext/>
              <w:ind w:left="0"/>
              <w:rPr>
                <w:sz w:val="16"/>
                <w:szCs w:val="16"/>
              </w:rPr>
            </w:pPr>
            <w:r>
              <w:rPr>
                <w:sz w:val="16"/>
                <w:szCs w:val="16"/>
              </w:rPr>
              <w:t>Bitrate</w:t>
            </w:r>
          </w:p>
          <w:p w:rsidR="00571ADA" w:rsidRDefault="00571ADA" w:rsidP="00992FB9">
            <w:pPr>
              <w:pStyle w:val="BodyText"/>
              <w:keepNext/>
              <w:ind w:left="0"/>
              <w:rPr>
                <w:sz w:val="16"/>
                <w:szCs w:val="16"/>
              </w:rPr>
            </w:pPr>
            <w:r>
              <w:rPr>
                <w:sz w:val="16"/>
                <w:szCs w:val="16"/>
              </w:rPr>
              <w:t>[kbps]</w:t>
            </w:r>
          </w:p>
          <w:p w:rsidR="00571ADA" w:rsidRPr="00AD01CE" w:rsidRDefault="00571ADA" w:rsidP="00992FB9">
            <w:pPr>
              <w:pStyle w:val="BodyText"/>
              <w:keepNext/>
              <w:ind w:left="0"/>
              <w:rPr>
                <w:sz w:val="16"/>
                <w:szCs w:val="16"/>
              </w:rPr>
            </w:pPr>
            <w:r>
              <w:rPr>
                <w:sz w:val="16"/>
                <w:szCs w:val="16"/>
              </w:rPr>
              <w:t>QP30</w:t>
            </w:r>
          </w:p>
        </w:tc>
        <w:tc>
          <w:tcPr>
            <w:tcW w:w="797" w:type="dxa"/>
          </w:tcPr>
          <w:p w:rsidR="00571ADA" w:rsidRDefault="00571ADA" w:rsidP="00992FB9">
            <w:pPr>
              <w:pStyle w:val="BodyText"/>
              <w:keepNext/>
              <w:ind w:left="0"/>
              <w:rPr>
                <w:sz w:val="16"/>
                <w:szCs w:val="16"/>
              </w:rPr>
            </w:pPr>
            <w:r>
              <w:rPr>
                <w:sz w:val="16"/>
                <w:szCs w:val="16"/>
              </w:rPr>
              <w:t>Speed</w:t>
            </w:r>
          </w:p>
          <w:p w:rsidR="00571ADA" w:rsidRPr="00AD01CE" w:rsidRDefault="00571ADA" w:rsidP="00992FB9">
            <w:pPr>
              <w:pStyle w:val="BodyText"/>
              <w:keepNext/>
              <w:ind w:left="0"/>
              <w:rPr>
                <w:sz w:val="16"/>
                <w:szCs w:val="16"/>
              </w:rPr>
            </w:pPr>
            <w:r>
              <w:rPr>
                <w:sz w:val="16"/>
                <w:szCs w:val="16"/>
              </w:rPr>
              <w:t>QP30</w:t>
            </w:r>
          </w:p>
        </w:tc>
        <w:tc>
          <w:tcPr>
            <w:tcW w:w="679" w:type="dxa"/>
          </w:tcPr>
          <w:p w:rsidR="00571ADA" w:rsidRDefault="00571ADA" w:rsidP="00992FB9">
            <w:pPr>
              <w:pStyle w:val="BodyText"/>
              <w:keepNext/>
              <w:ind w:left="0"/>
              <w:rPr>
                <w:sz w:val="16"/>
                <w:szCs w:val="16"/>
              </w:rPr>
            </w:pPr>
            <w:r>
              <w:rPr>
                <w:sz w:val="16"/>
                <w:szCs w:val="16"/>
              </w:rPr>
              <w:t>Bitrate</w:t>
            </w:r>
          </w:p>
          <w:p w:rsidR="00571ADA" w:rsidRDefault="00571ADA" w:rsidP="00992FB9">
            <w:pPr>
              <w:pStyle w:val="BodyText"/>
              <w:keepNext/>
              <w:ind w:left="0"/>
              <w:rPr>
                <w:sz w:val="16"/>
                <w:szCs w:val="16"/>
              </w:rPr>
            </w:pPr>
            <w:r>
              <w:rPr>
                <w:sz w:val="16"/>
                <w:szCs w:val="16"/>
              </w:rPr>
              <w:t>[kbps]</w:t>
            </w:r>
          </w:p>
          <w:p w:rsidR="00571ADA" w:rsidRPr="00AD01CE" w:rsidRDefault="00571ADA" w:rsidP="00992FB9">
            <w:pPr>
              <w:pStyle w:val="BodyText"/>
              <w:keepNext/>
              <w:ind w:left="0"/>
              <w:rPr>
                <w:sz w:val="16"/>
                <w:szCs w:val="16"/>
              </w:rPr>
            </w:pPr>
            <w:r>
              <w:rPr>
                <w:sz w:val="16"/>
                <w:szCs w:val="16"/>
              </w:rPr>
              <w:t>QP34</w:t>
            </w:r>
          </w:p>
        </w:tc>
        <w:tc>
          <w:tcPr>
            <w:tcW w:w="688" w:type="dxa"/>
          </w:tcPr>
          <w:p w:rsidR="00571ADA" w:rsidRDefault="00571ADA" w:rsidP="00992FB9">
            <w:pPr>
              <w:pStyle w:val="BodyText"/>
              <w:keepNext/>
              <w:ind w:left="0"/>
              <w:rPr>
                <w:sz w:val="16"/>
                <w:szCs w:val="16"/>
              </w:rPr>
            </w:pPr>
            <w:r>
              <w:rPr>
                <w:sz w:val="16"/>
                <w:szCs w:val="16"/>
              </w:rPr>
              <w:t>Speed</w:t>
            </w:r>
          </w:p>
          <w:p w:rsidR="00571ADA" w:rsidRPr="00AD01CE" w:rsidRDefault="00571ADA" w:rsidP="00992FB9">
            <w:pPr>
              <w:pStyle w:val="BodyText"/>
              <w:keepNext/>
              <w:ind w:left="0"/>
              <w:rPr>
                <w:sz w:val="16"/>
                <w:szCs w:val="16"/>
              </w:rPr>
            </w:pPr>
            <w:r>
              <w:rPr>
                <w:sz w:val="16"/>
                <w:szCs w:val="16"/>
              </w:rPr>
              <w:t>QP34</w:t>
            </w:r>
          </w:p>
        </w:tc>
      </w:tr>
      <w:tr w:rsidR="00571ADA" w:rsidTr="001F31F5">
        <w:tc>
          <w:tcPr>
            <w:tcW w:w="1720" w:type="dxa"/>
          </w:tcPr>
          <w:p w:rsidR="00571ADA" w:rsidRPr="00AD01CE" w:rsidRDefault="00571ADA" w:rsidP="00992FB9">
            <w:pPr>
              <w:pStyle w:val="BodyText"/>
              <w:keepNext/>
              <w:ind w:left="0"/>
              <w:rPr>
                <w:sz w:val="16"/>
                <w:szCs w:val="16"/>
              </w:rPr>
            </w:pPr>
            <w:r w:rsidRPr="00AD01CE">
              <w:rPr>
                <w:sz w:val="16"/>
                <w:szCs w:val="16"/>
              </w:rPr>
              <w:t>Kimono</w:t>
            </w:r>
            <w:r>
              <w:rPr>
                <w:sz w:val="16"/>
                <w:szCs w:val="16"/>
              </w:rPr>
              <w:t>@24Hz</w:t>
            </w:r>
          </w:p>
        </w:tc>
        <w:tc>
          <w:tcPr>
            <w:tcW w:w="816" w:type="dxa"/>
            <w:vAlign w:val="bottom"/>
          </w:tcPr>
          <w:p w:rsidR="00571ADA" w:rsidRDefault="00571ADA" w:rsidP="00992FB9">
            <w:pPr>
              <w:keepNext/>
              <w:keepLines/>
              <w:jc w:val="center"/>
              <w:rPr>
                <w:rFonts w:cs="Arial"/>
                <w:color w:val="000000"/>
                <w:sz w:val="16"/>
                <w:szCs w:val="16"/>
              </w:rPr>
            </w:pPr>
            <w:r>
              <w:rPr>
                <w:rFonts w:cs="Arial"/>
                <w:color w:val="000000"/>
                <w:sz w:val="16"/>
                <w:szCs w:val="16"/>
              </w:rPr>
              <w:t>2527</w:t>
            </w:r>
          </w:p>
        </w:tc>
        <w:tc>
          <w:tcPr>
            <w:tcW w:w="795" w:type="dxa"/>
            <w:vAlign w:val="center"/>
          </w:tcPr>
          <w:p w:rsidR="00571ADA" w:rsidRDefault="00571ADA" w:rsidP="00992FB9">
            <w:pPr>
              <w:keepNext/>
              <w:keepLines/>
              <w:jc w:val="center"/>
              <w:rPr>
                <w:rFonts w:cs="Arial"/>
                <w:color w:val="000000"/>
                <w:sz w:val="16"/>
                <w:szCs w:val="16"/>
              </w:rPr>
            </w:pPr>
          </w:p>
          <w:p w:rsidR="00571ADA" w:rsidRDefault="00571ADA" w:rsidP="00992FB9">
            <w:pPr>
              <w:keepNext/>
              <w:keepLines/>
              <w:jc w:val="center"/>
              <w:rPr>
                <w:rFonts w:cs="Arial"/>
                <w:color w:val="000000"/>
                <w:sz w:val="16"/>
                <w:szCs w:val="16"/>
              </w:rPr>
            </w:pPr>
            <w:r>
              <w:rPr>
                <w:rFonts w:cs="Arial"/>
                <w:color w:val="000000"/>
                <w:sz w:val="16"/>
                <w:szCs w:val="16"/>
              </w:rPr>
              <w:t>2,5</w:t>
            </w:r>
          </w:p>
        </w:tc>
        <w:tc>
          <w:tcPr>
            <w:tcW w:w="679" w:type="dxa"/>
            <w:vAlign w:val="bottom"/>
          </w:tcPr>
          <w:p w:rsidR="00571ADA" w:rsidRDefault="00571ADA" w:rsidP="00992FB9">
            <w:pPr>
              <w:keepNext/>
              <w:keepLines/>
              <w:jc w:val="center"/>
              <w:rPr>
                <w:rFonts w:cs="Arial"/>
                <w:color w:val="000000"/>
                <w:sz w:val="16"/>
                <w:szCs w:val="16"/>
              </w:rPr>
            </w:pPr>
            <w:r>
              <w:rPr>
                <w:rFonts w:cs="Arial"/>
                <w:color w:val="000000"/>
                <w:sz w:val="16"/>
                <w:szCs w:val="16"/>
              </w:rPr>
              <w:t>1435</w:t>
            </w:r>
          </w:p>
        </w:tc>
        <w:tc>
          <w:tcPr>
            <w:tcW w:w="797" w:type="dxa"/>
            <w:vAlign w:val="center"/>
          </w:tcPr>
          <w:p w:rsidR="00571ADA" w:rsidRDefault="00571ADA" w:rsidP="00992FB9">
            <w:pPr>
              <w:keepNext/>
              <w:keepLines/>
              <w:jc w:val="center"/>
              <w:rPr>
                <w:rFonts w:cs="Arial"/>
                <w:color w:val="000000"/>
                <w:sz w:val="16"/>
                <w:szCs w:val="16"/>
              </w:rPr>
            </w:pPr>
          </w:p>
          <w:p w:rsidR="00571ADA" w:rsidRDefault="00571ADA" w:rsidP="00992FB9">
            <w:pPr>
              <w:keepNext/>
              <w:keepLines/>
              <w:jc w:val="center"/>
              <w:rPr>
                <w:rFonts w:cs="Arial"/>
                <w:color w:val="000000"/>
                <w:sz w:val="16"/>
                <w:szCs w:val="16"/>
              </w:rPr>
            </w:pPr>
            <w:r>
              <w:rPr>
                <w:rFonts w:cs="Arial"/>
                <w:color w:val="000000"/>
                <w:sz w:val="16"/>
                <w:szCs w:val="16"/>
              </w:rPr>
              <w:t>2,9</w:t>
            </w:r>
          </w:p>
        </w:tc>
        <w:tc>
          <w:tcPr>
            <w:tcW w:w="679" w:type="dxa"/>
            <w:vAlign w:val="bottom"/>
          </w:tcPr>
          <w:p w:rsidR="00571ADA" w:rsidRDefault="00571ADA" w:rsidP="00992FB9">
            <w:pPr>
              <w:keepNext/>
              <w:keepLines/>
              <w:jc w:val="center"/>
              <w:rPr>
                <w:rFonts w:cs="Arial"/>
                <w:color w:val="000000"/>
                <w:sz w:val="16"/>
                <w:szCs w:val="16"/>
              </w:rPr>
            </w:pPr>
            <w:r>
              <w:rPr>
                <w:rFonts w:cs="Arial"/>
                <w:color w:val="000000"/>
                <w:sz w:val="16"/>
                <w:szCs w:val="16"/>
              </w:rPr>
              <w:t>811</w:t>
            </w:r>
          </w:p>
        </w:tc>
        <w:tc>
          <w:tcPr>
            <w:tcW w:w="688" w:type="dxa"/>
            <w:vAlign w:val="center"/>
          </w:tcPr>
          <w:p w:rsidR="00571ADA" w:rsidRDefault="00571ADA" w:rsidP="00992FB9">
            <w:pPr>
              <w:keepNext/>
              <w:keepLines/>
              <w:jc w:val="center"/>
              <w:rPr>
                <w:rFonts w:cs="Arial"/>
                <w:color w:val="000000"/>
                <w:sz w:val="16"/>
                <w:szCs w:val="16"/>
              </w:rPr>
            </w:pPr>
          </w:p>
          <w:p w:rsidR="00571ADA" w:rsidRDefault="00571ADA" w:rsidP="00992FB9">
            <w:pPr>
              <w:keepNext/>
              <w:keepLines/>
              <w:jc w:val="center"/>
              <w:rPr>
                <w:rFonts w:cs="Arial"/>
                <w:color w:val="000000"/>
                <w:sz w:val="16"/>
                <w:szCs w:val="16"/>
              </w:rPr>
            </w:pPr>
            <w:r>
              <w:rPr>
                <w:rFonts w:cs="Arial"/>
                <w:color w:val="000000"/>
                <w:sz w:val="16"/>
                <w:szCs w:val="16"/>
              </w:rPr>
              <w:t>3,1</w:t>
            </w:r>
          </w:p>
        </w:tc>
      </w:tr>
      <w:tr w:rsidR="00571ADA" w:rsidTr="001F31F5">
        <w:tc>
          <w:tcPr>
            <w:tcW w:w="1720" w:type="dxa"/>
          </w:tcPr>
          <w:p w:rsidR="00571ADA" w:rsidRPr="00AD01CE" w:rsidRDefault="00571ADA" w:rsidP="00992FB9">
            <w:pPr>
              <w:pStyle w:val="BodyText"/>
              <w:keepNext/>
              <w:ind w:left="0"/>
              <w:rPr>
                <w:sz w:val="16"/>
                <w:szCs w:val="16"/>
              </w:rPr>
            </w:pPr>
            <w:r>
              <w:rPr>
                <w:sz w:val="16"/>
                <w:szCs w:val="16"/>
              </w:rPr>
              <w:t>ParkSce</w:t>
            </w:r>
            <w:r w:rsidRPr="00AD01CE">
              <w:rPr>
                <w:sz w:val="16"/>
                <w:szCs w:val="16"/>
              </w:rPr>
              <w:t>ne</w:t>
            </w:r>
            <w:r>
              <w:rPr>
                <w:sz w:val="16"/>
                <w:szCs w:val="16"/>
              </w:rPr>
              <w:t>@24Hz</w:t>
            </w:r>
          </w:p>
        </w:tc>
        <w:tc>
          <w:tcPr>
            <w:tcW w:w="816" w:type="dxa"/>
            <w:vAlign w:val="bottom"/>
          </w:tcPr>
          <w:p w:rsidR="00571ADA" w:rsidRDefault="00571ADA" w:rsidP="00992FB9">
            <w:pPr>
              <w:keepNext/>
              <w:keepLines/>
              <w:jc w:val="center"/>
              <w:rPr>
                <w:rFonts w:cs="Arial"/>
                <w:color w:val="000000"/>
                <w:sz w:val="16"/>
                <w:szCs w:val="16"/>
              </w:rPr>
            </w:pPr>
            <w:r>
              <w:rPr>
                <w:rFonts w:cs="Arial"/>
                <w:color w:val="000000"/>
                <w:sz w:val="16"/>
                <w:szCs w:val="16"/>
              </w:rPr>
              <w:t>3898</w:t>
            </w:r>
          </w:p>
        </w:tc>
        <w:tc>
          <w:tcPr>
            <w:tcW w:w="795" w:type="dxa"/>
            <w:vAlign w:val="center"/>
          </w:tcPr>
          <w:p w:rsidR="00571ADA" w:rsidRDefault="00571ADA" w:rsidP="00992FB9">
            <w:pPr>
              <w:keepNext/>
              <w:keepLines/>
              <w:jc w:val="center"/>
              <w:rPr>
                <w:rFonts w:cs="Arial"/>
                <w:color w:val="000000"/>
                <w:sz w:val="16"/>
                <w:szCs w:val="16"/>
              </w:rPr>
            </w:pPr>
          </w:p>
          <w:p w:rsidR="00571ADA" w:rsidRDefault="00571ADA" w:rsidP="00992FB9">
            <w:pPr>
              <w:keepNext/>
              <w:keepLines/>
              <w:jc w:val="center"/>
              <w:rPr>
                <w:rFonts w:cs="Arial"/>
                <w:color w:val="000000"/>
                <w:sz w:val="16"/>
                <w:szCs w:val="16"/>
              </w:rPr>
            </w:pPr>
            <w:r>
              <w:rPr>
                <w:rFonts w:cs="Arial"/>
                <w:color w:val="000000"/>
                <w:sz w:val="16"/>
                <w:szCs w:val="16"/>
              </w:rPr>
              <w:t>2,1</w:t>
            </w:r>
          </w:p>
        </w:tc>
        <w:tc>
          <w:tcPr>
            <w:tcW w:w="679" w:type="dxa"/>
            <w:vAlign w:val="bottom"/>
          </w:tcPr>
          <w:p w:rsidR="00571ADA" w:rsidRDefault="00571ADA" w:rsidP="00992FB9">
            <w:pPr>
              <w:keepNext/>
              <w:keepLines/>
              <w:jc w:val="center"/>
              <w:rPr>
                <w:rFonts w:cs="Arial"/>
                <w:color w:val="000000"/>
                <w:sz w:val="16"/>
                <w:szCs w:val="16"/>
              </w:rPr>
            </w:pPr>
            <w:r>
              <w:rPr>
                <w:rFonts w:cs="Arial"/>
                <w:color w:val="000000"/>
                <w:sz w:val="16"/>
                <w:szCs w:val="16"/>
              </w:rPr>
              <w:t>2115</w:t>
            </w:r>
          </w:p>
        </w:tc>
        <w:tc>
          <w:tcPr>
            <w:tcW w:w="797" w:type="dxa"/>
            <w:vAlign w:val="center"/>
          </w:tcPr>
          <w:p w:rsidR="00571ADA" w:rsidRDefault="00571ADA" w:rsidP="00992FB9">
            <w:pPr>
              <w:keepNext/>
              <w:keepLines/>
              <w:jc w:val="center"/>
              <w:rPr>
                <w:rFonts w:cs="Arial"/>
                <w:color w:val="000000"/>
                <w:sz w:val="16"/>
                <w:szCs w:val="16"/>
              </w:rPr>
            </w:pPr>
          </w:p>
          <w:p w:rsidR="00571ADA" w:rsidRDefault="00571ADA" w:rsidP="00992FB9">
            <w:pPr>
              <w:keepNext/>
              <w:keepLines/>
              <w:jc w:val="center"/>
              <w:rPr>
                <w:rFonts w:cs="Arial"/>
                <w:color w:val="000000"/>
                <w:sz w:val="16"/>
                <w:szCs w:val="16"/>
              </w:rPr>
            </w:pPr>
            <w:r>
              <w:rPr>
                <w:rFonts w:cs="Arial"/>
                <w:color w:val="000000"/>
                <w:sz w:val="16"/>
                <w:szCs w:val="16"/>
              </w:rPr>
              <w:t>2,8</w:t>
            </w:r>
          </w:p>
        </w:tc>
        <w:tc>
          <w:tcPr>
            <w:tcW w:w="679" w:type="dxa"/>
            <w:vAlign w:val="bottom"/>
          </w:tcPr>
          <w:p w:rsidR="00571ADA" w:rsidRDefault="00571ADA" w:rsidP="00992FB9">
            <w:pPr>
              <w:keepNext/>
              <w:keepLines/>
              <w:jc w:val="center"/>
              <w:rPr>
                <w:rFonts w:cs="Arial"/>
                <w:color w:val="000000"/>
                <w:sz w:val="16"/>
                <w:szCs w:val="16"/>
              </w:rPr>
            </w:pPr>
            <w:r>
              <w:rPr>
                <w:rFonts w:cs="Arial"/>
                <w:color w:val="000000"/>
                <w:sz w:val="16"/>
                <w:szCs w:val="16"/>
              </w:rPr>
              <w:t>1130</w:t>
            </w:r>
          </w:p>
        </w:tc>
        <w:tc>
          <w:tcPr>
            <w:tcW w:w="688" w:type="dxa"/>
            <w:vAlign w:val="center"/>
          </w:tcPr>
          <w:p w:rsidR="00571ADA" w:rsidRDefault="00571ADA" w:rsidP="00992FB9">
            <w:pPr>
              <w:keepNext/>
              <w:keepLines/>
              <w:jc w:val="center"/>
              <w:rPr>
                <w:rFonts w:cs="Arial"/>
                <w:color w:val="000000"/>
                <w:sz w:val="16"/>
                <w:szCs w:val="16"/>
              </w:rPr>
            </w:pPr>
          </w:p>
          <w:p w:rsidR="00571ADA" w:rsidRDefault="00571ADA" w:rsidP="00992FB9">
            <w:pPr>
              <w:keepNext/>
              <w:keepLines/>
              <w:jc w:val="center"/>
              <w:rPr>
                <w:rFonts w:cs="Arial"/>
                <w:color w:val="000000"/>
                <w:sz w:val="16"/>
                <w:szCs w:val="16"/>
              </w:rPr>
            </w:pPr>
            <w:r>
              <w:rPr>
                <w:rFonts w:cs="Arial"/>
                <w:color w:val="000000"/>
                <w:sz w:val="16"/>
                <w:szCs w:val="16"/>
              </w:rPr>
              <w:t>2,8</w:t>
            </w:r>
          </w:p>
        </w:tc>
      </w:tr>
      <w:tr w:rsidR="00571ADA" w:rsidTr="001F31F5">
        <w:tc>
          <w:tcPr>
            <w:tcW w:w="1720" w:type="dxa"/>
          </w:tcPr>
          <w:p w:rsidR="00571ADA" w:rsidRPr="00AD01CE" w:rsidRDefault="00571ADA" w:rsidP="00992FB9">
            <w:pPr>
              <w:pStyle w:val="BodyText"/>
              <w:keepNext/>
              <w:ind w:left="0"/>
              <w:rPr>
                <w:sz w:val="16"/>
                <w:szCs w:val="16"/>
              </w:rPr>
            </w:pPr>
            <w:r w:rsidRPr="00AD01CE">
              <w:rPr>
                <w:sz w:val="16"/>
                <w:szCs w:val="16"/>
              </w:rPr>
              <w:t>Cactus</w:t>
            </w:r>
            <w:r>
              <w:rPr>
                <w:sz w:val="16"/>
                <w:szCs w:val="16"/>
              </w:rPr>
              <w:t>@50Hz</w:t>
            </w:r>
          </w:p>
        </w:tc>
        <w:tc>
          <w:tcPr>
            <w:tcW w:w="816" w:type="dxa"/>
            <w:vAlign w:val="bottom"/>
          </w:tcPr>
          <w:p w:rsidR="00571ADA" w:rsidRDefault="00571ADA" w:rsidP="00992FB9">
            <w:pPr>
              <w:keepNext/>
              <w:keepLines/>
              <w:jc w:val="center"/>
              <w:rPr>
                <w:rFonts w:cs="Arial"/>
                <w:color w:val="000000"/>
                <w:sz w:val="16"/>
                <w:szCs w:val="16"/>
              </w:rPr>
            </w:pPr>
            <w:r>
              <w:rPr>
                <w:rFonts w:cs="Arial"/>
                <w:color w:val="000000"/>
                <w:sz w:val="16"/>
                <w:szCs w:val="16"/>
              </w:rPr>
              <w:t>6868</w:t>
            </w:r>
          </w:p>
        </w:tc>
        <w:tc>
          <w:tcPr>
            <w:tcW w:w="795" w:type="dxa"/>
            <w:vAlign w:val="center"/>
          </w:tcPr>
          <w:p w:rsidR="00571ADA" w:rsidRDefault="00571ADA" w:rsidP="00992FB9">
            <w:pPr>
              <w:keepNext/>
              <w:keepLines/>
              <w:jc w:val="center"/>
              <w:rPr>
                <w:rFonts w:cs="Arial"/>
                <w:color w:val="000000"/>
                <w:sz w:val="16"/>
                <w:szCs w:val="16"/>
              </w:rPr>
            </w:pPr>
          </w:p>
          <w:p w:rsidR="00571ADA" w:rsidRDefault="00571ADA" w:rsidP="00992FB9">
            <w:pPr>
              <w:keepNext/>
              <w:keepLines/>
              <w:jc w:val="center"/>
              <w:rPr>
                <w:rFonts w:cs="Arial"/>
                <w:color w:val="000000"/>
                <w:sz w:val="16"/>
                <w:szCs w:val="16"/>
              </w:rPr>
            </w:pPr>
            <w:r>
              <w:rPr>
                <w:rFonts w:cs="Arial"/>
                <w:color w:val="000000"/>
                <w:sz w:val="16"/>
                <w:szCs w:val="16"/>
              </w:rPr>
              <w:t>1,2</w:t>
            </w:r>
          </w:p>
        </w:tc>
        <w:tc>
          <w:tcPr>
            <w:tcW w:w="679" w:type="dxa"/>
            <w:vAlign w:val="bottom"/>
          </w:tcPr>
          <w:p w:rsidR="00571ADA" w:rsidRDefault="00571ADA" w:rsidP="00992FB9">
            <w:pPr>
              <w:keepNext/>
              <w:keepLines/>
              <w:jc w:val="center"/>
              <w:rPr>
                <w:rFonts w:cs="Arial"/>
                <w:color w:val="000000"/>
                <w:sz w:val="16"/>
                <w:szCs w:val="16"/>
              </w:rPr>
            </w:pPr>
            <w:r>
              <w:rPr>
                <w:rFonts w:cs="Arial"/>
                <w:color w:val="000000"/>
                <w:sz w:val="16"/>
                <w:szCs w:val="16"/>
              </w:rPr>
              <w:t>3591</w:t>
            </w:r>
          </w:p>
        </w:tc>
        <w:tc>
          <w:tcPr>
            <w:tcW w:w="797" w:type="dxa"/>
            <w:vAlign w:val="center"/>
          </w:tcPr>
          <w:p w:rsidR="00571ADA" w:rsidRDefault="00571ADA" w:rsidP="00992FB9">
            <w:pPr>
              <w:keepNext/>
              <w:keepLines/>
              <w:jc w:val="center"/>
              <w:rPr>
                <w:rFonts w:cs="Arial"/>
                <w:color w:val="000000"/>
                <w:sz w:val="16"/>
                <w:szCs w:val="16"/>
              </w:rPr>
            </w:pPr>
          </w:p>
          <w:p w:rsidR="00571ADA" w:rsidRDefault="00571ADA" w:rsidP="00992FB9">
            <w:pPr>
              <w:keepNext/>
              <w:keepLines/>
              <w:jc w:val="center"/>
              <w:rPr>
                <w:rFonts w:cs="Arial"/>
                <w:color w:val="000000"/>
                <w:sz w:val="16"/>
                <w:szCs w:val="16"/>
              </w:rPr>
            </w:pPr>
            <w:r>
              <w:rPr>
                <w:rFonts w:cs="Arial"/>
                <w:color w:val="000000"/>
                <w:sz w:val="16"/>
                <w:szCs w:val="16"/>
              </w:rPr>
              <w:t>1,7</w:t>
            </w:r>
          </w:p>
        </w:tc>
        <w:tc>
          <w:tcPr>
            <w:tcW w:w="679" w:type="dxa"/>
            <w:vAlign w:val="bottom"/>
          </w:tcPr>
          <w:p w:rsidR="00571ADA" w:rsidRDefault="00571ADA" w:rsidP="00992FB9">
            <w:pPr>
              <w:keepNext/>
              <w:keepLines/>
              <w:jc w:val="center"/>
              <w:rPr>
                <w:rFonts w:cs="Arial"/>
                <w:color w:val="000000"/>
                <w:sz w:val="16"/>
                <w:szCs w:val="16"/>
              </w:rPr>
            </w:pPr>
            <w:r>
              <w:rPr>
                <w:rFonts w:cs="Arial"/>
                <w:color w:val="000000"/>
                <w:sz w:val="16"/>
                <w:szCs w:val="16"/>
              </w:rPr>
              <w:t>2036</w:t>
            </w:r>
          </w:p>
        </w:tc>
        <w:tc>
          <w:tcPr>
            <w:tcW w:w="688" w:type="dxa"/>
            <w:vAlign w:val="center"/>
          </w:tcPr>
          <w:p w:rsidR="00571ADA" w:rsidRDefault="00571ADA" w:rsidP="00992FB9">
            <w:pPr>
              <w:keepNext/>
              <w:keepLines/>
              <w:jc w:val="center"/>
              <w:rPr>
                <w:rFonts w:cs="Arial"/>
                <w:color w:val="000000"/>
                <w:sz w:val="16"/>
                <w:szCs w:val="16"/>
              </w:rPr>
            </w:pPr>
          </w:p>
          <w:p w:rsidR="00571ADA" w:rsidRDefault="00571ADA" w:rsidP="00992FB9">
            <w:pPr>
              <w:keepNext/>
              <w:keepLines/>
              <w:jc w:val="center"/>
              <w:rPr>
                <w:rFonts w:cs="Arial"/>
                <w:color w:val="000000"/>
                <w:sz w:val="16"/>
                <w:szCs w:val="16"/>
              </w:rPr>
            </w:pPr>
            <w:r>
              <w:rPr>
                <w:rFonts w:cs="Arial"/>
                <w:color w:val="000000"/>
                <w:sz w:val="16"/>
                <w:szCs w:val="16"/>
              </w:rPr>
              <w:t>1,6</w:t>
            </w:r>
          </w:p>
        </w:tc>
      </w:tr>
      <w:tr w:rsidR="00571ADA" w:rsidTr="001F31F5">
        <w:tc>
          <w:tcPr>
            <w:tcW w:w="1720" w:type="dxa"/>
          </w:tcPr>
          <w:p w:rsidR="00571ADA" w:rsidRPr="00AD01CE" w:rsidRDefault="00571ADA" w:rsidP="00992FB9">
            <w:pPr>
              <w:pStyle w:val="BodyText"/>
              <w:keepNext/>
              <w:ind w:left="0"/>
              <w:rPr>
                <w:sz w:val="16"/>
                <w:szCs w:val="16"/>
              </w:rPr>
            </w:pPr>
            <w:r w:rsidRPr="00AD01CE">
              <w:rPr>
                <w:sz w:val="16"/>
                <w:szCs w:val="16"/>
              </w:rPr>
              <w:t>BasketBallDrive</w:t>
            </w:r>
            <w:r>
              <w:rPr>
                <w:sz w:val="16"/>
                <w:szCs w:val="16"/>
              </w:rPr>
              <w:t>@50Hz</w:t>
            </w:r>
          </w:p>
        </w:tc>
        <w:tc>
          <w:tcPr>
            <w:tcW w:w="816" w:type="dxa"/>
            <w:vAlign w:val="bottom"/>
          </w:tcPr>
          <w:p w:rsidR="00571ADA" w:rsidRDefault="00571ADA" w:rsidP="00992FB9">
            <w:pPr>
              <w:keepNext/>
              <w:keepLines/>
              <w:jc w:val="center"/>
              <w:rPr>
                <w:rFonts w:cs="Arial"/>
                <w:color w:val="000000"/>
                <w:sz w:val="16"/>
                <w:szCs w:val="16"/>
              </w:rPr>
            </w:pPr>
            <w:r>
              <w:rPr>
                <w:rFonts w:cs="Arial"/>
                <w:color w:val="000000"/>
                <w:sz w:val="16"/>
                <w:szCs w:val="16"/>
              </w:rPr>
              <w:t>7142</w:t>
            </w:r>
          </w:p>
        </w:tc>
        <w:tc>
          <w:tcPr>
            <w:tcW w:w="795" w:type="dxa"/>
            <w:vAlign w:val="center"/>
          </w:tcPr>
          <w:p w:rsidR="00571ADA" w:rsidRDefault="00571ADA" w:rsidP="00992FB9">
            <w:pPr>
              <w:keepNext/>
              <w:keepLines/>
              <w:jc w:val="center"/>
              <w:rPr>
                <w:rFonts w:cs="Arial"/>
                <w:color w:val="000000"/>
                <w:sz w:val="16"/>
                <w:szCs w:val="16"/>
              </w:rPr>
            </w:pPr>
          </w:p>
          <w:p w:rsidR="00571ADA" w:rsidRDefault="00571ADA" w:rsidP="00992FB9">
            <w:pPr>
              <w:keepNext/>
              <w:keepLines/>
              <w:jc w:val="center"/>
              <w:rPr>
                <w:rFonts w:cs="Arial"/>
                <w:color w:val="000000"/>
                <w:sz w:val="16"/>
                <w:szCs w:val="16"/>
              </w:rPr>
            </w:pPr>
            <w:r>
              <w:rPr>
                <w:rFonts w:cs="Arial"/>
                <w:color w:val="000000"/>
                <w:sz w:val="16"/>
                <w:szCs w:val="16"/>
              </w:rPr>
              <w:t>1,1</w:t>
            </w:r>
          </w:p>
        </w:tc>
        <w:tc>
          <w:tcPr>
            <w:tcW w:w="679" w:type="dxa"/>
            <w:vAlign w:val="bottom"/>
          </w:tcPr>
          <w:p w:rsidR="00571ADA" w:rsidRDefault="00571ADA" w:rsidP="00992FB9">
            <w:pPr>
              <w:keepNext/>
              <w:keepLines/>
              <w:jc w:val="center"/>
              <w:rPr>
                <w:rFonts w:cs="Arial"/>
                <w:color w:val="000000"/>
                <w:sz w:val="16"/>
                <w:szCs w:val="16"/>
              </w:rPr>
            </w:pPr>
            <w:r>
              <w:rPr>
                <w:rFonts w:cs="Arial"/>
                <w:color w:val="000000"/>
                <w:sz w:val="16"/>
                <w:szCs w:val="16"/>
              </w:rPr>
              <w:t>3774</w:t>
            </w:r>
          </w:p>
        </w:tc>
        <w:tc>
          <w:tcPr>
            <w:tcW w:w="797" w:type="dxa"/>
            <w:vAlign w:val="center"/>
          </w:tcPr>
          <w:p w:rsidR="00571ADA" w:rsidRDefault="00571ADA" w:rsidP="00992FB9">
            <w:pPr>
              <w:keepNext/>
              <w:keepLines/>
              <w:jc w:val="center"/>
              <w:rPr>
                <w:rFonts w:cs="Arial"/>
                <w:color w:val="000000"/>
                <w:sz w:val="16"/>
                <w:szCs w:val="16"/>
              </w:rPr>
            </w:pPr>
          </w:p>
          <w:p w:rsidR="00571ADA" w:rsidRDefault="00571ADA" w:rsidP="00992FB9">
            <w:pPr>
              <w:keepNext/>
              <w:keepLines/>
              <w:jc w:val="center"/>
              <w:rPr>
                <w:rFonts w:cs="Arial"/>
                <w:color w:val="000000"/>
                <w:sz w:val="16"/>
                <w:szCs w:val="16"/>
              </w:rPr>
            </w:pPr>
            <w:r>
              <w:rPr>
                <w:rFonts w:cs="Arial"/>
                <w:color w:val="000000"/>
                <w:sz w:val="16"/>
                <w:szCs w:val="16"/>
              </w:rPr>
              <w:t>1,3</w:t>
            </w:r>
          </w:p>
        </w:tc>
        <w:tc>
          <w:tcPr>
            <w:tcW w:w="679" w:type="dxa"/>
            <w:vAlign w:val="bottom"/>
          </w:tcPr>
          <w:p w:rsidR="00571ADA" w:rsidRDefault="00571ADA" w:rsidP="00992FB9">
            <w:pPr>
              <w:keepNext/>
              <w:keepLines/>
              <w:jc w:val="center"/>
              <w:rPr>
                <w:rFonts w:cs="Arial"/>
                <w:color w:val="000000"/>
                <w:sz w:val="16"/>
                <w:szCs w:val="16"/>
              </w:rPr>
            </w:pPr>
            <w:r>
              <w:rPr>
                <w:rFonts w:cs="Arial"/>
                <w:color w:val="000000"/>
                <w:sz w:val="16"/>
                <w:szCs w:val="16"/>
              </w:rPr>
              <w:t>2153</w:t>
            </w:r>
          </w:p>
        </w:tc>
        <w:tc>
          <w:tcPr>
            <w:tcW w:w="688" w:type="dxa"/>
            <w:vAlign w:val="center"/>
          </w:tcPr>
          <w:p w:rsidR="00571ADA" w:rsidRDefault="00571ADA" w:rsidP="00992FB9">
            <w:pPr>
              <w:keepNext/>
              <w:keepLines/>
              <w:jc w:val="center"/>
              <w:rPr>
                <w:rFonts w:cs="Arial"/>
                <w:color w:val="000000"/>
                <w:sz w:val="16"/>
                <w:szCs w:val="16"/>
              </w:rPr>
            </w:pPr>
          </w:p>
          <w:p w:rsidR="00571ADA" w:rsidRDefault="00571ADA" w:rsidP="00992FB9">
            <w:pPr>
              <w:keepNext/>
              <w:keepLines/>
              <w:jc w:val="center"/>
              <w:rPr>
                <w:rFonts w:cs="Arial"/>
                <w:color w:val="000000"/>
                <w:sz w:val="16"/>
                <w:szCs w:val="16"/>
              </w:rPr>
            </w:pPr>
            <w:r>
              <w:rPr>
                <w:rFonts w:cs="Arial"/>
                <w:color w:val="000000"/>
                <w:sz w:val="16"/>
                <w:szCs w:val="16"/>
              </w:rPr>
              <w:t>1,6</w:t>
            </w:r>
          </w:p>
        </w:tc>
      </w:tr>
      <w:tr w:rsidR="00571ADA" w:rsidTr="001F31F5">
        <w:tc>
          <w:tcPr>
            <w:tcW w:w="1720" w:type="dxa"/>
          </w:tcPr>
          <w:p w:rsidR="00571ADA" w:rsidRPr="00AD01CE" w:rsidRDefault="00571ADA" w:rsidP="00992FB9">
            <w:pPr>
              <w:pStyle w:val="BodyText"/>
              <w:keepNext/>
              <w:ind w:left="0"/>
              <w:rPr>
                <w:sz w:val="16"/>
                <w:szCs w:val="16"/>
              </w:rPr>
            </w:pPr>
            <w:r w:rsidRPr="00AD01CE">
              <w:rPr>
                <w:sz w:val="16"/>
                <w:szCs w:val="16"/>
              </w:rPr>
              <w:t>BQTerrace</w:t>
            </w:r>
            <w:r>
              <w:rPr>
                <w:sz w:val="16"/>
                <w:szCs w:val="16"/>
              </w:rPr>
              <w:t>@60Hz</w:t>
            </w:r>
          </w:p>
        </w:tc>
        <w:tc>
          <w:tcPr>
            <w:tcW w:w="816" w:type="dxa"/>
            <w:vAlign w:val="bottom"/>
          </w:tcPr>
          <w:p w:rsidR="00571ADA" w:rsidRDefault="00571ADA" w:rsidP="00992FB9">
            <w:pPr>
              <w:keepNext/>
              <w:keepLines/>
              <w:jc w:val="center"/>
              <w:rPr>
                <w:rFonts w:cs="Arial"/>
                <w:color w:val="000000"/>
                <w:sz w:val="16"/>
                <w:szCs w:val="16"/>
              </w:rPr>
            </w:pPr>
            <w:r>
              <w:rPr>
                <w:rFonts w:cs="Arial"/>
                <w:color w:val="000000"/>
                <w:sz w:val="16"/>
                <w:szCs w:val="16"/>
              </w:rPr>
              <w:t>9930</w:t>
            </w:r>
          </w:p>
        </w:tc>
        <w:tc>
          <w:tcPr>
            <w:tcW w:w="795" w:type="dxa"/>
            <w:vAlign w:val="center"/>
          </w:tcPr>
          <w:p w:rsidR="00571ADA" w:rsidRDefault="00571ADA" w:rsidP="00992FB9">
            <w:pPr>
              <w:keepNext/>
              <w:keepLines/>
              <w:jc w:val="center"/>
              <w:rPr>
                <w:rFonts w:cs="Arial"/>
                <w:color w:val="000000"/>
                <w:sz w:val="16"/>
                <w:szCs w:val="16"/>
              </w:rPr>
            </w:pPr>
          </w:p>
          <w:p w:rsidR="00571ADA" w:rsidRDefault="00571ADA" w:rsidP="00992FB9">
            <w:pPr>
              <w:keepNext/>
              <w:keepLines/>
              <w:jc w:val="center"/>
              <w:rPr>
                <w:rFonts w:cs="Arial"/>
                <w:color w:val="000000"/>
                <w:sz w:val="16"/>
                <w:szCs w:val="16"/>
              </w:rPr>
            </w:pPr>
            <w:r>
              <w:rPr>
                <w:rFonts w:cs="Arial"/>
                <w:color w:val="000000"/>
                <w:sz w:val="16"/>
                <w:szCs w:val="16"/>
              </w:rPr>
              <w:t>0,9</w:t>
            </w:r>
          </w:p>
        </w:tc>
        <w:tc>
          <w:tcPr>
            <w:tcW w:w="679" w:type="dxa"/>
            <w:vAlign w:val="bottom"/>
          </w:tcPr>
          <w:p w:rsidR="00571ADA" w:rsidRDefault="00571ADA" w:rsidP="00992FB9">
            <w:pPr>
              <w:keepNext/>
              <w:keepLines/>
              <w:jc w:val="center"/>
              <w:rPr>
                <w:rFonts w:cs="Arial"/>
                <w:color w:val="000000"/>
                <w:sz w:val="16"/>
                <w:szCs w:val="16"/>
              </w:rPr>
            </w:pPr>
            <w:r>
              <w:rPr>
                <w:rFonts w:cs="Arial"/>
                <w:color w:val="000000"/>
                <w:sz w:val="16"/>
                <w:szCs w:val="16"/>
              </w:rPr>
              <w:t>3439</w:t>
            </w:r>
          </w:p>
        </w:tc>
        <w:tc>
          <w:tcPr>
            <w:tcW w:w="797" w:type="dxa"/>
            <w:vAlign w:val="center"/>
          </w:tcPr>
          <w:p w:rsidR="00571ADA" w:rsidRDefault="00571ADA" w:rsidP="00992FB9">
            <w:pPr>
              <w:keepNext/>
              <w:keepLines/>
              <w:jc w:val="center"/>
              <w:rPr>
                <w:rFonts w:cs="Arial"/>
                <w:color w:val="000000"/>
                <w:sz w:val="16"/>
                <w:szCs w:val="16"/>
              </w:rPr>
            </w:pPr>
          </w:p>
          <w:p w:rsidR="00571ADA" w:rsidRDefault="00571ADA" w:rsidP="00992FB9">
            <w:pPr>
              <w:keepNext/>
              <w:keepLines/>
              <w:jc w:val="center"/>
              <w:rPr>
                <w:rFonts w:cs="Arial"/>
                <w:color w:val="000000"/>
                <w:sz w:val="16"/>
                <w:szCs w:val="16"/>
              </w:rPr>
            </w:pPr>
            <w:r>
              <w:rPr>
                <w:rFonts w:cs="Arial"/>
                <w:color w:val="000000"/>
                <w:sz w:val="16"/>
                <w:szCs w:val="16"/>
              </w:rPr>
              <w:t>1,0</w:t>
            </w:r>
          </w:p>
        </w:tc>
        <w:tc>
          <w:tcPr>
            <w:tcW w:w="679" w:type="dxa"/>
            <w:vAlign w:val="bottom"/>
          </w:tcPr>
          <w:p w:rsidR="00571ADA" w:rsidRDefault="00571ADA" w:rsidP="00992FB9">
            <w:pPr>
              <w:keepNext/>
              <w:keepLines/>
              <w:jc w:val="center"/>
              <w:rPr>
                <w:rFonts w:cs="Arial"/>
                <w:color w:val="000000"/>
                <w:sz w:val="16"/>
                <w:szCs w:val="16"/>
              </w:rPr>
            </w:pPr>
            <w:r>
              <w:rPr>
                <w:rFonts w:cs="Arial"/>
                <w:color w:val="000000"/>
                <w:sz w:val="16"/>
                <w:szCs w:val="16"/>
              </w:rPr>
              <w:t>1579</w:t>
            </w:r>
          </w:p>
        </w:tc>
        <w:tc>
          <w:tcPr>
            <w:tcW w:w="688" w:type="dxa"/>
            <w:vAlign w:val="center"/>
          </w:tcPr>
          <w:p w:rsidR="00571ADA" w:rsidRDefault="00571ADA" w:rsidP="00992FB9">
            <w:pPr>
              <w:keepNext/>
              <w:keepLines/>
              <w:jc w:val="center"/>
              <w:rPr>
                <w:rFonts w:cs="Arial"/>
                <w:color w:val="000000"/>
                <w:sz w:val="16"/>
                <w:szCs w:val="16"/>
              </w:rPr>
            </w:pPr>
          </w:p>
          <w:p w:rsidR="00571ADA" w:rsidRDefault="00571ADA" w:rsidP="00992FB9">
            <w:pPr>
              <w:keepNext/>
              <w:keepLines/>
              <w:jc w:val="center"/>
              <w:rPr>
                <w:rFonts w:cs="Arial"/>
                <w:color w:val="000000"/>
                <w:sz w:val="16"/>
                <w:szCs w:val="16"/>
              </w:rPr>
            </w:pPr>
            <w:r>
              <w:rPr>
                <w:rFonts w:cs="Arial"/>
                <w:color w:val="000000"/>
                <w:sz w:val="16"/>
                <w:szCs w:val="16"/>
              </w:rPr>
              <w:t>1,6</w:t>
            </w:r>
          </w:p>
        </w:tc>
      </w:tr>
      <w:tr w:rsidR="00571ADA" w:rsidTr="001F31F5">
        <w:tc>
          <w:tcPr>
            <w:tcW w:w="1720" w:type="dxa"/>
          </w:tcPr>
          <w:p w:rsidR="00571ADA" w:rsidRPr="00D76C66" w:rsidRDefault="00571ADA" w:rsidP="00992FB9">
            <w:pPr>
              <w:pStyle w:val="BodyText"/>
              <w:keepNext/>
              <w:ind w:left="0"/>
              <w:rPr>
                <w:b/>
                <w:sz w:val="16"/>
                <w:szCs w:val="16"/>
              </w:rPr>
            </w:pPr>
            <w:r w:rsidRPr="00D76C66">
              <w:rPr>
                <w:b/>
                <w:sz w:val="16"/>
                <w:szCs w:val="16"/>
              </w:rPr>
              <w:t>Average</w:t>
            </w:r>
          </w:p>
        </w:tc>
        <w:tc>
          <w:tcPr>
            <w:tcW w:w="816" w:type="dxa"/>
            <w:vAlign w:val="bottom"/>
          </w:tcPr>
          <w:p w:rsidR="00571ADA" w:rsidRPr="00D04F80" w:rsidRDefault="00571ADA" w:rsidP="00992FB9">
            <w:pPr>
              <w:keepNext/>
              <w:keepLines/>
              <w:jc w:val="center"/>
              <w:rPr>
                <w:rFonts w:cs="Arial"/>
                <w:b/>
                <w:color w:val="000000"/>
                <w:sz w:val="16"/>
                <w:szCs w:val="16"/>
              </w:rPr>
            </w:pPr>
            <w:r w:rsidRPr="00D04F80">
              <w:rPr>
                <w:rFonts w:cs="Arial"/>
                <w:b/>
                <w:color w:val="000000"/>
                <w:sz w:val="16"/>
                <w:szCs w:val="16"/>
              </w:rPr>
              <w:t>6073</w:t>
            </w:r>
          </w:p>
        </w:tc>
        <w:tc>
          <w:tcPr>
            <w:tcW w:w="795" w:type="dxa"/>
            <w:vAlign w:val="bottom"/>
          </w:tcPr>
          <w:p w:rsidR="00571ADA" w:rsidRPr="00D04F80" w:rsidRDefault="00571ADA" w:rsidP="00992FB9">
            <w:pPr>
              <w:keepNext/>
              <w:keepLines/>
              <w:jc w:val="center"/>
              <w:rPr>
                <w:rFonts w:ascii="Calibri" w:hAnsi="Calibri" w:cs="Calibri"/>
                <w:b/>
                <w:color w:val="000000"/>
                <w:szCs w:val="22"/>
              </w:rPr>
            </w:pPr>
            <w:r w:rsidRPr="00D04F80">
              <w:rPr>
                <w:rFonts w:cs="Arial"/>
                <w:b/>
                <w:color w:val="000000"/>
                <w:sz w:val="16"/>
                <w:szCs w:val="16"/>
              </w:rPr>
              <w:t>1,6</w:t>
            </w:r>
          </w:p>
        </w:tc>
        <w:tc>
          <w:tcPr>
            <w:tcW w:w="679" w:type="dxa"/>
            <w:vAlign w:val="bottom"/>
          </w:tcPr>
          <w:p w:rsidR="00571ADA" w:rsidRPr="00D04F80" w:rsidRDefault="00571ADA" w:rsidP="00992FB9">
            <w:pPr>
              <w:keepNext/>
              <w:keepLines/>
              <w:jc w:val="center"/>
              <w:rPr>
                <w:rFonts w:cs="Arial"/>
                <w:b/>
                <w:color w:val="000000"/>
                <w:sz w:val="16"/>
                <w:szCs w:val="16"/>
              </w:rPr>
            </w:pPr>
            <w:r w:rsidRPr="00D04F80">
              <w:rPr>
                <w:rFonts w:cs="Arial"/>
                <w:b/>
                <w:color w:val="000000"/>
                <w:sz w:val="16"/>
                <w:szCs w:val="16"/>
              </w:rPr>
              <w:t>2871</w:t>
            </w:r>
          </w:p>
        </w:tc>
        <w:tc>
          <w:tcPr>
            <w:tcW w:w="797" w:type="dxa"/>
            <w:vAlign w:val="bottom"/>
          </w:tcPr>
          <w:p w:rsidR="00571ADA" w:rsidRPr="00D04F80" w:rsidRDefault="00571ADA" w:rsidP="00992FB9">
            <w:pPr>
              <w:keepNext/>
              <w:keepLines/>
              <w:jc w:val="center"/>
              <w:rPr>
                <w:rFonts w:cs="Arial"/>
                <w:b/>
                <w:color w:val="000000"/>
                <w:sz w:val="16"/>
                <w:szCs w:val="16"/>
              </w:rPr>
            </w:pPr>
            <w:r w:rsidRPr="00D04F80">
              <w:rPr>
                <w:rFonts w:cs="Arial"/>
                <w:b/>
                <w:color w:val="000000"/>
                <w:sz w:val="16"/>
                <w:szCs w:val="16"/>
              </w:rPr>
              <w:t>1,9</w:t>
            </w:r>
          </w:p>
        </w:tc>
        <w:tc>
          <w:tcPr>
            <w:tcW w:w="679" w:type="dxa"/>
            <w:vAlign w:val="bottom"/>
          </w:tcPr>
          <w:p w:rsidR="00571ADA" w:rsidRPr="00D04F80" w:rsidRDefault="00571ADA" w:rsidP="00992FB9">
            <w:pPr>
              <w:keepNext/>
              <w:keepLines/>
              <w:jc w:val="center"/>
              <w:rPr>
                <w:rFonts w:cs="Arial"/>
                <w:b/>
                <w:color w:val="000000"/>
                <w:sz w:val="16"/>
                <w:szCs w:val="16"/>
              </w:rPr>
            </w:pPr>
            <w:r w:rsidRPr="00D04F80">
              <w:rPr>
                <w:rFonts w:cs="Arial"/>
                <w:b/>
                <w:color w:val="000000"/>
                <w:sz w:val="16"/>
                <w:szCs w:val="16"/>
              </w:rPr>
              <w:t>1542</w:t>
            </w:r>
          </w:p>
        </w:tc>
        <w:tc>
          <w:tcPr>
            <w:tcW w:w="688" w:type="dxa"/>
            <w:vAlign w:val="bottom"/>
          </w:tcPr>
          <w:p w:rsidR="00571ADA" w:rsidRPr="00D04F80" w:rsidRDefault="00571ADA" w:rsidP="00992FB9">
            <w:pPr>
              <w:keepNext/>
              <w:keepLines/>
              <w:jc w:val="center"/>
              <w:rPr>
                <w:rFonts w:cs="Arial"/>
                <w:b/>
                <w:color w:val="000000"/>
                <w:sz w:val="16"/>
                <w:szCs w:val="16"/>
              </w:rPr>
            </w:pPr>
            <w:r w:rsidRPr="00D04F80">
              <w:rPr>
                <w:rFonts w:cs="Arial"/>
                <w:b/>
                <w:color w:val="000000"/>
                <w:sz w:val="16"/>
                <w:szCs w:val="16"/>
              </w:rPr>
              <w:t>2,1</w:t>
            </w:r>
          </w:p>
        </w:tc>
      </w:tr>
    </w:tbl>
    <w:p w:rsidR="001B70EA" w:rsidRDefault="00F32B5D" w:rsidP="00D37677">
      <w:pPr>
        <w:pStyle w:val="BodyText"/>
      </w:pPr>
      <w:r>
        <w:t xml:space="preserve">From </w:t>
      </w:r>
      <w:r w:rsidR="00E76611">
        <w:t>the results in the table</w:t>
      </w:r>
      <w:r>
        <w:t xml:space="preserve">, it can be </w:t>
      </w:r>
      <w:r w:rsidR="00672781">
        <w:t xml:space="preserve">deduced </w:t>
      </w:r>
      <w:r>
        <w:t xml:space="preserve">that with the given configuration, it is possible to decode a 1080p60 video on a single </w:t>
      </w:r>
      <w:r w:rsidR="00E76611">
        <w:t xml:space="preserve">CPU </w:t>
      </w:r>
      <w:r>
        <w:t>core roughly in real-time. Thus considering C</w:t>
      </w:r>
      <w:r w:rsidRPr="0053417D">
        <w:rPr>
          <w:vertAlign w:val="subscript"/>
        </w:rPr>
        <w:t>total</w:t>
      </w:r>
      <w:r>
        <w:t xml:space="preserve">=4.623, real-time guided transcoding from 1080p60 to six lower quality representations as depicted above </w:t>
      </w:r>
      <w:r w:rsidR="00E76611">
        <w:t>would load</w:t>
      </w:r>
      <w:r>
        <w:t xml:space="preserve"> </w:t>
      </w:r>
      <w:r w:rsidR="00E76611">
        <w:t xml:space="preserve">about </w:t>
      </w:r>
      <w:r w:rsidR="00784855">
        <w:t>4.6</w:t>
      </w:r>
      <w:r>
        <w:t xml:space="preserve"> </w:t>
      </w:r>
      <w:r w:rsidR="00E76611">
        <w:t xml:space="preserve">CPU </w:t>
      </w:r>
      <w:r>
        <w:t>cores.</w:t>
      </w:r>
    </w:p>
    <w:p w:rsidR="005E7540" w:rsidRDefault="005E7540" w:rsidP="005E7540">
      <w:pPr>
        <w:pStyle w:val="Heading1"/>
      </w:pPr>
      <w:r>
        <w:t>Discussion of results</w:t>
      </w:r>
    </w:p>
    <w:p w:rsidR="005E7540" w:rsidRDefault="005E7540" w:rsidP="00D37677">
      <w:pPr>
        <w:pStyle w:val="BodyText"/>
      </w:pPr>
      <w:r>
        <w:t xml:space="preserve">The results are specific for the selected </w:t>
      </w:r>
      <w:r w:rsidR="0008341D">
        <w:t xml:space="preserve">set of ABR video representations (i.e. video resolutions and quality levels) </w:t>
      </w:r>
      <w:r>
        <w:t>and the selected encoding settings</w:t>
      </w:r>
      <w:r w:rsidR="0008341D">
        <w:t>, and there are several trade-offs to make between origin-to-edge savings, transcoding-induced efficiency loss, and transcoding complexity.</w:t>
      </w:r>
    </w:p>
    <w:p w:rsidR="0008341D" w:rsidRDefault="0008341D" w:rsidP="00D37677">
      <w:pPr>
        <w:pStyle w:val="BodyText"/>
      </w:pPr>
      <w:r>
        <w:t>The bandwidth savings between origin and edge can be expected to increase as the number of ABR video representations increases. Furthermore, the transcoding-induced bitrate overhead is expected to go down as the difference between highest quality video and target video increases.</w:t>
      </w:r>
    </w:p>
    <w:p w:rsidR="0008341D" w:rsidRDefault="0008341D" w:rsidP="00D37677">
      <w:pPr>
        <w:pStyle w:val="BodyText"/>
      </w:pPr>
      <w:r>
        <w:t>Potential options for optimizing the overall performance include the following:</w:t>
      </w:r>
    </w:p>
    <w:p w:rsidR="0008341D" w:rsidRDefault="0008341D" w:rsidP="003F1676">
      <w:pPr>
        <w:pStyle w:val="BodyText"/>
        <w:numPr>
          <w:ilvl w:val="0"/>
          <w:numId w:val="34"/>
        </w:numPr>
      </w:pPr>
      <w:r>
        <w:t>Introducing RDOQ in the guided transcoding process is expected to reduce the transcoding-induced bitrate overhead by few percent, at the cost of higher transcoding complexity.</w:t>
      </w:r>
    </w:p>
    <w:p w:rsidR="0008341D" w:rsidRDefault="00AC3CFA" w:rsidP="003F1676">
      <w:pPr>
        <w:pStyle w:val="BodyText"/>
        <w:numPr>
          <w:ilvl w:val="0"/>
          <w:numId w:val="34"/>
        </w:numPr>
      </w:pPr>
      <w:r>
        <w:t xml:space="preserve">Using simulcast instead of guided transcoding for representations </w:t>
      </w:r>
      <w:r w:rsidR="00771027">
        <w:t xml:space="preserve">(or segments of representations, or pictures) </w:t>
      </w:r>
      <w:r>
        <w:t>where the overhead is high would reduce the average overhead and the transcoding complexity at the cost of reduced origin-to-edge bandwidth savings.</w:t>
      </w:r>
    </w:p>
    <w:p w:rsidR="00AC3CFA" w:rsidRDefault="00AC3CFA" w:rsidP="003F1676">
      <w:pPr>
        <w:pStyle w:val="BodyText"/>
        <w:numPr>
          <w:ilvl w:val="0"/>
          <w:numId w:val="34"/>
        </w:numPr>
      </w:pPr>
      <w:r>
        <w:lastRenderedPageBreak/>
        <w:t>Using simulcast instead of guided transcoding for representations</w:t>
      </w:r>
      <w:r w:rsidR="00771027">
        <w:t xml:space="preserve"> (or segments of representations, or pictures) </w:t>
      </w:r>
      <w:r>
        <w:t xml:space="preserve">where the origin-to-edge bandwidth savings are low </w:t>
      </w:r>
      <w:r w:rsidR="00771027">
        <w:t>could</w:t>
      </w:r>
      <w:r>
        <w:t xml:space="preserve"> reduce the </w:t>
      </w:r>
      <w:r w:rsidR="00771027">
        <w:t>transcoding complexity without strongly affecting the overall origin-to-edge savings.</w:t>
      </w:r>
    </w:p>
    <w:p w:rsidR="00771027" w:rsidRDefault="00771027" w:rsidP="003F1676">
      <w:pPr>
        <w:pStyle w:val="BodyText"/>
        <w:numPr>
          <w:ilvl w:val="0"/>
          <w:numId w:val="34"/>
        </w:numPr>
      </w:pPr>
      <w:r>
        <w:t>The RD cost function could potentially be further optimized to trade origin-to-edge savings against transcoding overhead.</w:t>
      </w:r>
    </w:p>
    <w:p w:rsidR="003F1676" w:rsidRDefault="003F1676" w:rsidP="00571ADA">
      <w:pPr>
        <w:pStyle w:val="Heading1"/>
        <w:rPr>
          <w:ins w:id="27" w:author="Thomas Rusert" w:date="2015-03-06T13:28:00Z"/>
        </w:rPr>
      </w:pPr>
      <w:ins w:id="28" w:author="Thomas Rusert" w:date="2015-03-06T13:28:00Z">
        <w:r>
          <w:t>Additional results for H.264</w:t>
        </w:r>
      </w:ins>
    </w:p>
    <w:p w:rsidR="00610419" w:rsidRDefault="00610419" w:rsidP="00610419">
      <w:pPr>
        <w:pStyle w:val="Heading2"/>
        <w:rPr>
          <w:ins w:id="29" w:author="Thomas Rusert" w:date="2015-03-06T20:21:00Z"/>
        </w:rPr>
      </w:pPr>
      <w:ins w:id="30" w:author="Thomas Rusert" w:date="2015-03-06T20:21:00Z">
        <w:r>
          <w:t>Introduction</w:t>
        </w:r>
      </w:ins>
    </w:p>
    <w:p w:rsidR="002215B2" w:rsidRDefault="002215B2" w:rsidP="002215B2">
      <w:pPr>
        <w:pStyle w:val="BodyText"/>
        <w:rPr>
          <w:ins w:id="31" w:author="Thomas Rusert" w:date="2015-03-06T20:36:00Z"/>
        </w:rPr>
      </w:pPr>
      <w:ins w:id="32" w:author="Thomas Rusert" w:date="2015-03-06T20:36:00Z">
        <w:r>
          <w:t xml:space="preserve">Additional simulations are </w:t>
        </w:r>
      </w:ins>
      <w:ins w:id="33" w:author="Thomas Rusert" w:date="2015-03-06T20:51:00Z">
        <w:r w:rsidR="00456A4C">
          <w:t>presented</w:t>
        </w:r>
      </w:ins>
      <w:ins w:id="34" w:author="Thomas Rusert" w:date="2015-03-06T20:36:00Z">
        <w:r>
          <w:t xml:space="preserve"> to verify the results for guided transcoding when using H.264. The experiment</w:t>
        </w:r>
      </w:ins>
      <w:ins w:id="35" w:author="Thomas Rusert" w:date="2015-03-06T20:51:00Z">
        <w:r w:rsidR="00456A4C">
          <w:t>al settings are</w:t>
        </w:r>
      </w:ins>
      <w:ins w:id="36" w:author="Thomas Rusert" w:date="2015-03-06T20:36:00Z">
        <w:r>
          <w:t xml:space="preserve"> based on a commercial ABR encoding profile. Guided transcoding is emulated by using a modified x264 encoder.</w:t>
        </w:r>
      </w:ins>
    </w:p>
    <w:p w:rsidR="003F1676" w:rsidRDefault="003F1676">
      <w:pPr>
        <w:pStyle w:val="Heading2"/>
        <w:rPr>
          <w:ins w:id="37" w:author="Thomas Rusert" w:date="2015-03-06T13:29:00Z"/>
        </w:rPr>
        <w:pPrChange w:id="38" w:author="Thomas Rusert" w:date="2015-03-06T13:29:00Z">
          <w:pPr>
            <w:pStyle w:val="Heading1"/>
          </w:pPr>
        </w:pPrChange>
      </w:pPr>
      <w:ins w:id="39" w:author="Thomas Rusert" w:date="2015-03-06T13:29:00Z">
        <w:r>
          <w:t>Experimental settings</w:t>
        </w:r>
      </w:ins>
    </w:p>
    <w:p w:rsidR="003F1676" w:rsidRDefault="003F1676">
      <w:pPr>
        <w:pStyle w:val="ListBullet2"/>
        <w:rPr>
          <w:ins w:id="40" w:author="Thomas Rusert" w:date="2015-03-06T13:34:00Z"/>
        </w:rPr>
        <w:pPrChange w:id="41" w:author="Thomas Rusert" w:date="2015-03-06T13:34:00Z">
          <w:pPr>
            <w:pStyle w:val="Heading1"/>
          </w:pPr>
        </w:pPrChange>
      </w:pPr>
      <w:ins w:id="42" w:author="Thomas Rusert" w:date="2015-03-06T13:34:00Z">
        <w:r>
          <w:t>Encoding profile based on commercial encoding profile provided by Fabrix</w:t>
        </w:r>
      </w:ins>
      <w:ins w:id="43" w:author="Thomas Rusert" w:date="2015-03-09T11:38:00Z">
        <w:r w:rsidR="006341E0">
          <w:t xml:space="preserve"> (hereafter referred to as “Fabrix profile”)</w:t>
        </w:r>
      </w:ins>
      <w:ins w:id="44" w:author="Thomas Rusert" w:date="2015-03-06T13:34:00Z">
        <w:r>
          <w:t xml:space="preserve">, with some </w:t>
        </w:r>
      </w:ins>
      <w:ins w:id="45" w:author="Thomas Rusert" w:date="2015-03-06T13:38:00Z">
        <w:r w:rsidR="00AA05D9">
          <w:t>modifications as follows</w:t>
        </w:r>
      </w:ins>
    </w:p>
    <w:p w:rsidR="006341E0" w:rsidRDefault="006341E0" w:rsidP="006341E0">
      <w:pPr>
        <w:pStyle w:val="ListBullet2"/>
        <w:rPr>
          <w:ins w:id="46" w:author="Thomas Rusert" w:date="2015-03-09T11:38:00Z"/>
        </w:rPr>
      </w:pPr>
      <w:ins w:id="47" w:author="Thomas Rusert" w:date="2015-03-09T11:38:00Z">
        <w:r>
          <w:t>Test sequences as specified in Section </w:t>
        </w:r>
        <w:r>
          <w:fldChar w:fldCharType="begin"/>
        </w:r>
        <w:r>
          <w:instrText xml:space="preserve"> REF _Ref413412925 \r \h </w:instrText>
        </w:r>
      </w:ins>
      <w:ins w:id="48" w:author="Thomas Rusert" w:date="2015-03-09T11:38:00Z">
        <w:r>
          <w:fldChar w:fldCharType="separate"/>
        </w:r>
        <w:r>
          <w:t>2.1</w:t>
        </w:r>
        <w:r>
          <w:fldChar w:fldCharType="end"/>
        </w:r>
      </w:ins>
    </w:p>
    <w:p w:rsidR="003F1676" w:rsidRDefault="003F1676">
      <w:pPr>
        <w:pStyle w:val="ListBullet2"/>
        <w:rPr>
          <w:ins w:id="49" w:author="Thomas Rusert" w:date="2015-03-06T13:37:00Z"/>
        </w:rPr>
        <w:pPrChange w:id="50" w:author="Thomas Rusert" w:date="2015-03-06T13:34:00Z">
          <w:pPr>
            <w:pStyle w:val="Heading1"/>
          </w:pPr>
        </w:pPrChange>
      </w:pPr>
      <w:ins w:id="51" w:author="Thomas Rusert" w:date="2015-03-06T13:35:00Z">
        <w:r>
          <w:t xml:space="preserve">Resolutions 1080p, 720p, 540p, 360p (instead of </w:t>
        </w:r>
      </w:ins>
      <w:ins w:id="52" w:author="Thomas Rusert" w:date="2015-03-06T13:37:00Z">
        <w:r>
          <w:t>1080p, 720p, 486p, 360p in Fabrix profile)</w:t>
        </w:r>
      </w:ins>
      <w:ins w:id="53" w:author="Thomas Rusert" w:date="2015-03-06T14:34:00Z">
        <w:r w:rsidR="004C1F83">
          <w:t>, one representation per resolution</w:t>
        </w:r>
      </w:ins>
      <w:ins w:id="54" w:author="Thomas Rusert" w:date="2015-03-06T20:23:00Z">
        <w:r w:rsidR="00610419">
          <w:t xml:space="preserve"> (i.e. 4 representations in total)</w:t>
        </w:r>
      </w:ins>
    </w:p>
    <w:p w:rsidR="003F1676" w:rsidRDefault="00AA05D9">
      <w:pPr>
        <w:pStyle w:val="ListBullet2"/>
        <w:rPr>
          <w:ins w:id="55" w:author="Thomas Rusert" w:date="2015-03-06T13:38:00Z"/>
        </w:rPr>
        <w:pPrChange w:id="56" w:author="Thomas Rusert" w:date="2015-03-06T13:34:00Z">
          <w:pPr>
            <w:pStyle w:val="Heading1"/>
          </w:pPr>
        </w:pPrChange>
      </w:pPr>
      <w:ins w:id="57" w:author="Thomas Rusert" w:date="2015-03-06T13:37:00Z">
        <w:r>
          <w:t>Frame rates 24Hz, 50Hz and 60Hz (instead of 30Hz in Fabrix profile)</w:t>
        </w:r>
      </w:ins>
    </w:p>
    <w:p w:rsidR="00AA05D9" w:rsidRDefault="00AA05D9">
      <w:pPr>
        <w:pStyle w:val="ListBullet2"/>
        <w:rPr>
          <w:ins w:id="58" w:author="Thomas Rusert" w:date="2015-03-06T13:45:00Z"/>
        </w:rPr>
        <w:pPrChange w:id="59" w:author="Thomas Rusert" w:date="2015-03-06T13:34:00Z">
          <w:pPr>
            <w:pStyle w:val="Heading1"/>
          </w:pPr>
        </w:pPrChange>
      </w:pPr>
      <w:ins w:id="60" w:author="Thomas Rusert" w:date="2015-03-06T13:41:00Z">
        <w:r>
          <w:t>Intra period 2s, hierarchical B picture prediction with three B pictures</w:t>
        </w:r>
      </w:ins>
    </w:p>
    <w:p w:rsidR="00AA05D9" w:rsidRDefault="00610419">
      <w:pPr>
        <w:pStyle w:val="ListBullet2"/>
        <w:rPr>
          <w:ins w:id="61" w:author="Thomas Rusert" w:date="2015-03-06T13:41:00Z"/>
        </w:rPr>
        <w:pPrChange w:id="62" w:author="Thomas Rusert" w:date="2015-03-06T13:34:00Z">
          <w:pPr>
            <w:pStyle w:val="Heading1"/>
          </w:pPr>
        </w:pPrChange>
      </w:pPr>
      <w:ins w:id="63" w:author="Thomas Rusert" w:date="2015-03-06T20:23:00Z">
        <w:r>
          <w:t xml:space="preserve">H.264 </w:t>
        </w:r>
      </w:ins>
      <w:ins w:id="64" w:author="Thomas Rusert" w:date="2015-03-06T13:45:00Z">
        <w:r w:rsidR="00AA05D9">
          <w:t xml:space="preserve">High profile for 1080p, 720p, </w:t>
        </w:r>
      </w:ins>
      <w:ins w:id="65" w:author="Thomas Rusert" w:date="2015-03-06T20:23:00Z">
        <w:r>
          <w:t xml:space="preserve">H.264 </w:t>
        </w:r>
      </w:ins>
      <w:ins w:id="66" w:author="Thomas Rusert" w:date="2015-03-06T13:45:00Z">
        <w:r w:rsidR="00AA05D9">
          <w:t xml:space="preserve">Main profile for </w:t>
        </w:r>
      </w:ins>
      <w:ins w:id="67" w:author="Thomas Rusert" w:date="2015-03-09T11:39:00Z">
        <w:r w:rsidR="006341E0">
          <w:t>540</w:t>
        </w:r>
      </w:ins>
      <w:ins w:id="68" w:author="Thomas Rusert" w:date="2015-03-06T13:45:00Z">
        <w:r w:rsidR="00AA05D9">
          <w:t>p, 360p</w:t>
        </w:r>
      </w:ins>
    </w:p>
    <w:p w:rsidR="00AA05D9" w:rsidRDefault="00AA05D9">
      <w:pPr>
        <w:pStyle w:val="ListBullet2"/>
        <w:rPr>
          <w:ins w:id="69" w:author="Thomas Rusert" w:date="2015-03-06T13:44:00Z"/>
        </w:rPr>
        <w:pPrChange w:id="70" w:author="Thomas Rusert" w:date="2015-03-06T13:34:00Z">
          <w:pPr>
            <w:pStyle w:val="Heading1"/>
          </w:pPr>
        </w:pPrChange>
      </w:pPr>
      <w:ins w:id="71" w:author="Thomas Rusert" w:date="2015-03-06T13:41:00Z">
        <w:r>
          <w:t>x264</w:t>
        </w:r>
      </w:ins>
      <w:ins w:id="72" w:author="Thomas Rusert" w:date="2015-03-06T13:44:00Z">
        <w:r>
          <w:t xml:space="preserve"> </w:t>
        </w:r>
      </w:ins>
      <w:ins w:id="73" w:author="Thomas Rusert" w:date="2015-03-09T11:37:00Z">
        <w:r w:rsidR="006341E0">
          <w:t>(fetched from</w:t>
        </w:r>
        <w:r w:rsidR="006341E0" w:rsidRPr="006341E0">
          <w:t xml:space="preserve"> </w:t>
        </w:r>
        <w:r w:rsidR="006341E0">
          <w:fldChar w:fldCharType="begin"/>
        </w:r>
        <w:r w:rsidR="006341E0">
          <w:instrText xml:space="preserve"> HYPERLINK "</w:instrText>
        </w:r>
        <w:r w:rsidR="006341E0" w:rsidRPr="006341E0">
          <w:instrText>http://git.videolan.org</w:instrText>
        </w:r>
        <w:r w:rsidR="006341E0">
          <w:instrText xml:space="preserve">" </w:instrText>
        </w:r>
        <w:r w:rsidR="006341E0">
          <w:fldChar w:fldCharType="separate"/>
        </w:r>
        <w:r w:rsidR="006341E0" w:rsidRPr="003D6BB4">
          <w:rPr>
            <w:rStyle w:val="Hyperlink"/>
          </w:rPr>
          <w:t>http://git.videolan.org</w:t>
        </w:r>
        <w:r w:rsidR="006341E0">
          <w:fldChar w:fldCharType="end"/>
        </w:r>
        <w:r w:rsidR="006341E0">
          <w:t>, 2014-12-20)</w:t>
        </w:r>
      </w:ins>
      <w:ins w:id="74" w:author="Thomas Rusert" w:date="2015-03-06T13:44:00Z">
        <w:r>
          <w:t>, preset “slow”</w:t>
        </w:r>
      </w:ins>
    </w:p>
    <w:p w:rsidR="00AA05D9" w:rsidRDefault="00AA05D9">
      <w:pPr>
        <w:pStyle w:val="ListBullet2"/>
        <w:rPr>
          <w:ins w:id="75" w:author="Thomas Rusert" w:date="2015-03-06T13:48:00Z"/>
        </w:rPr>
        <w:pPrChange w:id="76" w:author="Thomas Rusert" w:date="2015-03-06T13:34:00Z">
          <w:pPr>
            <w:pStyle w:val="Heading1"/>
          </w:pPr>
        </w:pPrChange>
      </w:pPr>
      <w:ins w:id="77" w:author="Thomas Rusert" w:date="2015-03-06T13:47:00Z">
        <w:r>
          <w:t>Trellis quantization d</w:t>
        </w:r>
        <w:r w:rsidR="00610419">
          <w:t>isabled for guided transcoding</w:t>
        </w:r>
      </w:ins>
      <w:ins w:id="78" w:author="Thomas Rusert" w:date="2015-03-06T20:23:00Z">
        <w:r w:rsidR="00610419">
          <w:t xml:space="preserve">, </w:t>
        </w:r>
      </w:ins>
      <w:ins w:id="79" w:author="Thomas Rusert" w:date="2015-03-06T13:47:00Z">
        <w:r>
          <w:t xml:space="preserve">enabled for </w:t>
        </w:r>
      </w:ins>
      <w:ins w:id="80" w:author="Thomas Rusert" w:date="2015-03-06T20:23:00Z">
        <w:r w:rsidR="00610419">
          <w:t>normal encoding (</w:t>
        </w:r>
      </w:ins>
      <w:ins w:id="81" w:author="Thomas Rusert" w:date="2015-03-06T13:47:00Z">
        <w:r>
          <w:t>baseline scenario)</w:t>
        </w:r>
      </w:ins>
    </w:p>
    <w:p w:rsidR="00A17033" w:rsidRDefault="00A17033">
      <w:pPr>
        <w:pStyle w:val="ListBullet2"/>
        <w:rPr>
          <w:ins w:id="82" w:author="Thomas Rusert" w:date="2015-03-06T13:50:00Z"/>
        </w:rPr>
        <w:pPrChange w:id="83" w:author="Thomas Rusert" w:date="2015-03-06T13:34:00Z">
          <w:pPr>
            <w:pStyle w:val="Heading1"/>
          </w:pPr>
        </w:pPrChange>
      </w:pPr>
      <w:ins w:id="84" w:author="Thomas Rusert" w:date="2015-03-06T13:48:00Z">
        <w:r>
          <w:t>Constant quality setting (--crf)</w:t>
        </w:r>
      </w:ins>
      <w:ins w:id="85" w:author="Thomas Rusert" w:date="2015-03-06T13:50:00Z">
        <w:r>
          <w:t xml:space="preserve"> with quality points determined as follows</w:t>
        </w:r>
      </w:ins>
    </w:p>
    <w:p w:rsidR="00A17033" w:rsidRDefault="00A17033">
      <w:pPr>
        <w:pStyle w:val="ListBullet2"/>
        <w:numPr>
          <w:ilvl w:val="1"/>
          <w:numId w:val="9"/>
        </w:numPr>
        <w:rPr>
          <w:ins w:id="86" w:author="Thomas Rusert" w:date="2015-03-06T13:51:00Z"/>
        </w:rPr>
        <w:pPrChange w:id="87" w:author="Thomas Rusert" w:date="2015-03-06T13:50:00Z">
          <w:pPr>
            <w:pStyle w:val="Heading1"/>
          </w:pPr>
        </w:pPrChange>
      </w:pPr>
      <w:ins w:id="88" w:author="Thomas Rusert" w:date="2015-03-06T13:50:00Z">
        <w:r>
          <w:t xml:space="preserve">Coding with </w:t>
        </w:r>
      </w:ins>
      <w:ins w:id="89" w:author="Thomas Rusert" w:date="2015-03-06T13:51:00Z">
        <w:r w:rsidR="00610419">
          <w:t>quantizer setting</w:t>
        </w:r>
        <w:r>
          <w:t xml:space="preserve"> to match bit rate for 1080p with bit rate from Fabrix profile, calling the resulting quantizer setting QP</w:t>
        </w:r>
      </w:ins>
    </w:p>
    <w:p w:rsidR="00A17033" w:rsidRDefault="00A17033">
      <w:pPr>
        <w:pStyle w:val="ListBullet2"/>
        <w:numPr>
          <w:ilvl w:val="1"/>
          <w:numId w:val="9"/>
        </w:numPr>
        <w:rPr>
          <w:ins w:id="90" w:author="Thomas Rusert" w:date="2015-03-06T13:52:00Z"/>
        </w:rPr>
        <w:pPrChange w:id="91" w:author="Thomas Rusert" w:date="2015-03-06T13:50:00Z">
          <w:pPr>
            <w:pStyle w:val="Heading1"/>
          </w:pPr>
        </w:pPrChange>
      </w:pPr>
      <w:ins w:id="92" w:author="Thomas Rusert" w:date="2015-03-06T13:51:00Z">
        <w:r>
          <w:t>For</w:t>
        </w:r>
      </w:ins>
      <w:ins w:id="93" w:author="Thomas Rusert" w:date="2015-03-06T13:52:00Z">
        <w:r>
          <w:t xml:space="preserve"> 720p, 540p and 360p, coding with four different quantizer settings QP, QP+1, QP+2 and QP+3; averaging the results for the four settings</w:t>
        </w:r>
      </w:ins>
    </w:p>
    <w:p w:rsidR="003F1676" w:rsidRDefault="003F1676">
      <w:pPr>
        <w:pStyle w:val="Heading2"/>
        <w:rPr>
          <w:ins w:id="94" w:author="Thomas Rusert" w:date="2015-03-06T13:29:00Z"/>
        </w:rPr>
        <w:pPrChange w:id="95" w:author="Thomas Rusert" w:date="2015-03-06T13:29:00Z">
          <w:pPr>
            <w:pStyle w:val="Heading1"/>
          </w:pPr>
        </w:pPrChange>
      </w:pPr>
      <w:ins w:id="96" w:author="Thomas Rusert" w:date="2015-03-06T13:29:00Z">
        <w:r>
          <w:lastRenderedPageBreak/>
          <w:t>Compression efficiency results</w:t>
        </w:r>
      </w:ins>
    </w:p>
    <w:p w:rsidR="003F1676" w:rsidRDefault="00B04C16">
      <w:pPr>
        <w:pStyle w:val="BodyText"/>
        <w:rPr>
          <w:ins w:id="97" w:author="Thomas Rusert" w:date="2015-03-06T13:54:00Z"/>
        </w:rPr>
        <w:pPrChange w:id="98" w:author="Thomas Rusert" w:date="2015-03-06T13:29:00Z">
          <w:pPr>
            <w:pStyle w:val="Heading1"/>
          </w:pPr>
        </w:pPrChange>
      </w:pPr>
      <w:ins w:id="99" w:author="Thomas Rusert" w:date="2015-03-06T13:59:00Z">
        <w:r>
          <w:fldChar w:fldCharType="begin"/>
        </w:r>
        <w:r>
          <w:instrText xml:space="preserve"> REF _Ref413413675 \h </w:instrText>
        </w:r>
      </w:ins>
      <w:r>
        <w:fldChar w:fldCharType="separate"/>
      </w:r>
      <w:ins w:id="100" w:author="Thomas Rusert" w:date="2015-03-06T13:59:00Z">
        <w:r>
          <w:t>Table 8</w:t>
        </w:r>
        <w:r>
          <w:fldChar w:fldCharType="end"/>
        </w:r>
        <w:r>
          <w:t xml:space="preserve"> depicts the average bitrates obtained for x264 encoding, as well as the reference bitrates from the Fabrix p</w:t>
        </w:r>
        <w:r w:rsidR="00610419">
          <w:t>rofile. As can be seen, all bit</w:t>
        </w:r>
        <w:r>
          <w:t xml:space="preserve">rates except for the 720p bitrates correspond roughly to the reference bitrates. </w:t>
        </w:r>
      </w:ins>
      <w:ins w:id="101" w:author="Thomas Rusert" w:date="2015-03-06T14:00:00Z">
        <w:r>
          <w:t xml:space="preserve">Reason for the deviation for 720p is that when the reference bitrate is used, the resulting quality for 720p is very similar to the quality for 1080p, which makes transcoding from 1080p to 720p very inefficient, i.e. </w:t>
        </w:r>
      </w:ins>
      <w:ins w:id="102" w:author="Thomas Rusert" w:date="2015-03-06T14:01:00Z">
        <w:r>
          <w:t>the loss due to encoding of an already compressed video is very high.</w:t>
        </w:r>
      </w:ins>
      <w:ins w:id="103" w:author="Thomas Rusert" w:date="2015-03-06T14:02:00Z">
        <w:r>
          <w:t xml:space="preserve"> That problem would equally apply for </w:t>
        </w:r>
      </w:ins>
      <w:ins w:id="104" w:author="Thomas Rusert" w:date="2015-03-09T11:40:00Z">
        <w:r w:rsidR="006341E0">
          <w:t xml:space="preserve">both </w:t>
        </w:r>
      </w:ins>
      <w:ins w:id="105" w:author="Thomas Rusert" w:date="2015-03-06T14:02:00Z">
        <w:r>
          <w:t xml:space="preserve">guided transcoding and full transcoding. Therefore a </w:t>
        </w:r>
      </w:ins>
      <w:ins w:id="106" w:author="Thomas Rusert" w:date="2015-03-06T20:25:00Z">
        <w:r w:rsidR="00610419">
          <w:t>lower</w:t>
        </w:r>
      </w:ins>
      <w:ins w:id="107" w:author="Thomas Rusert" w:date="2015-03-06T14:02:00Z">
        <w:r>
          <w:t xml:space="preserve"> target quality was selected.</w:t>
        </w:r>
      </w:ins>
    </w:p>
    <w:p w:rsidR="00A17033" w:rsidRDefault="00A17033">
      <w:pPr>
        <w:pStyle w:val="Caption"/>
        <w:keepNext/>
        <w:keepLines/>
        <w:spacing w:before="360"/>
        <w:ind w:left="2552"/>
        <w:rPr>
          <w:ins w:id="108" w:author="Thomas Rusert" w:date="2015-03-06T13:57:00Z"/>
        </w:rPr>
        <w:pPrChange w:id="109" w:author="Thomas Rusert" w:date="2015-03-06T14:29:00Z">
          <w:pPr/>
        </w:pPrChange>
      </w:pPr>
      <w:bookmarkStart w:id="110" w:name="_Ref413413675"/>
      <w:ins w:id="111" w:author="Thomas Rusert" w:date="2015-03-06T13:57:00Z">
        <w:r>
          <w:t xml:space="preserve">Table </w:t>
        </w:r>
        <w:r>
          <w:fldChar w:fldCharType="begin"/>
        </w:r>
        <w:r>
          <w:instrText xml:space="preserve"> SEQ Table \* ARABIC </w:instrText>
        </w:r>
      </w:ins>
      <w:r>
        <w:fldChar w:fldCharType="separate"/>
      </w:r>
      <w:ins w:id="112" w:author="Thomas Rusert" w:date="2015-03-06T14:38:00Z">
        <w:r w:rsidR="004C1F83">
          <w:rPr>
            <w:noProof/>
          </w:rPr>
          <w:t>8</w:t>
        </w:r>
      </w:ins>
      <w:ins w:id="113" w:author="Thomas Rusert" w:date="2015-03-06T13:57:00Z">
        <w:r>
          <w:fldChar w:fldCharType="end"/>
        </w:r>
        <w:bookmarkEnd w:id="110"/>
        <w:r>
          <w:t xml:space="preserve">: </w:t>
        </w:r>
      </w:ins>
      <w:ins w:id="114" w:author="Thomas Rusert" w:date="2015-03-06T13:58:00Z">
        <w:r>
          <w:t>A</w:t>
        </w:r>
        <w:r w:rsidR="00B04C16">
          <w:t xml:space="preserve">verage bitrates </w:t>
        </w:r>
      </w:ins>
      <w:ins w:id="115" w:author="Thomas Rusert" w:date="2015-03-06T13:59:00Z">
        <w:r w:rsidR="00B04C16">
          <w:t xml:space="preserve">[kbps] </w:t>
        </w:r>
      </w:ins>
      <w:ins w:id="116" w:author="Thomas Rusert" w:date="2015-03-06T13:58:00Z">
        <w:r w:rsidR="00B04C16">
          <w:t>for normal x264 encoding.</w:t>
        </w:r>
      </w:ins>
    </w:p>
    <w:tbl>
      <w:tblPr>
        <w:tblStyle w:val="TableGrid"/>
        <w:tblW w:w="0" w:type="auto"/>
        <w:tblInd w:w="2552" w:type="dxa"/>
        <w:tblLook w:val="04A0" w:firstRow="1" w:lastRow="0" w:firstColumn="1" w:lastColumn="0" w:noHBand="0" w:noVBand="1"/>
        <w:tblPrChange w:id="117" w:author="Thomas Rusert" w:date="2015-03-06T14:27:00Z">
          <w:tblPr>
            <w:tblStyle w:val="TableGrid"/>
            <w:tblW w:w="0" w:type="auto"/>
            <w:tblInd w:w="2552" w:type="dxa"/>
            <w:tblLook w:val="04A0" w:firstRow="1" w:lastRow="0" w:firstColumn="1" w:lastColumn="0" w:noHBand="0" w:noVBand="1"/>
          </w:tblPr>
        </w:tblPrChange>
      </w:tblPr>
      <w:tblGrid>
        <w:gridCol w:w="2064"/>
        <w:gridCol w:w="1144"/>
        <w:gridCol w:w="1176"/>
        <w:gridCol w:w="1184"/>
        <w:gridCol w:w="1102"/>
        <w:tblGridChange w:id="118">
          <w:tblGrid>
            <w:gridCol w:w="2064"/>
            <w:gridCol w:w="1144"/>
            <w:gridCol w:w="1176"/>
            <w:gridCol w:w="1184"/>
            <w:gridCol w:w="1102"/>
          </w:tblGrid>
        </w:tblGridChange>
      </w:tblGrid>
      <w:tr w:rsidR="00A17033" w:rsidRPr="0034348C" w:rsidTr="006D79B8">
        <w:trPr>
          <w:ins w:id="119" w:author="Thomas Rusert" w:date="2015-03-06T13:55:00Z"/>
        </w:trPr>
        <w:tc>
          <w:tcPr>
            <w:tcW w:w="2064" w:type="dxa"/>
            <w:tcPrChange w:id="120" w:author="Thomas Rusert" w:date="2015-03-06T14:27:00Z">
              <w:tcPr>
                <w:tcW w:w="2064" w:type="dxa"/>
              </w:tcPr>
            </w:tcPrChange>
          </w:tcPr>
          <w:p w:rsidR="00A17033" w:rsidRPr="0034348C" w:rsidRDefault="00A17033">
            <w:pPr>
              <w:pStyle w:val="BodyText"/>
              <w:keepNext/>
              <w:tabs>
                <w:tab w:val="clear" w:pos="1247"/>
                <w:tab w:val="clear" w:pos="2552"/>
                <w:tab w:val="clear" w:pos="3856"/>
                <w:tab w:val="clear" w:pos="5216"/>
                <w:tab w:val="clear" w:pos="6464"/>
                <w:tab w:val="clear" w:pos="7768"/>
                <w:tab w:val="clear" w:pos="9072"/>
                <w:tab w:val="clear" w:pos="10206"/>
              </w:tabs>
              <w:ind w:left="0"/>
              <w:rPr>
                <w:ins w:id="121" w:author="Thomas Rusert" w:date="2015-03-06T13:55:00Z"/>
              </w:rPr>
              <w:pPrChange w:id="122"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p>
        </w:tc>
        <w:tc>
          <w:tcPr>
            <w:tcW w:w="1144" w:type="dxa"/>
            <w:vAlign w:val="bottom"/>
            <w:tcPrChange w:id="123" w:author="Thomas Rusert" w:date="2015-03-06T14:27:00Z">
              <w:tcPr>
                <w:tcW w:w="1144" w:type="dxa"/>
              </w:tcPr>
            </w:tcPrChange>
          </w:tcPr>
          <w:p w:rsidR="00A17033" w:rsidRPr="0034348C" w:rsidRDefault="00A17033">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124" w:author="Thomas Rusert" w:date="2015-03-06T13:55:00Z"/>
              </w:rPr>
              <w:pPrChange w:id="125"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126" w:author="Thomas Rusert" w:date="2015-03-06T13:55:00Z">
              <w:r w:rsidRPr="0034348C">
                <w:t>1080p</w:t>
              </w:r>
            </w:ins>
          </w:p>
        </w:tc>
        <w:tc>
          <w:tcPr>
            <w:tcW w:w="1176" w:type="dxa"/>
            <w:vAlign w:val="bottom"/>
            <w:tcPrChange w:id="127" w:author="Thomas Rusert" w:date="2015-03-06T14:27:00Z">
              <w:tcPr>
                <w:tcW w:w="1176" w:type="dxa"/>
              </w:tcPr>
            </w:tcPrChange>
          </w:tcPr>
          <w:p w:rsidR="00A17033" w:rsidRPr="0034348C" w:rsidRDefault="00A17033">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128" w:author="Thomas Rusert" w:date="2015-03-06T13:55:00Z"/>
              </w:rPr>
              <w:pPrChange w:id="129"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130" w:author="Thomas Rusert" w:date="2015-03-06T13:55:00Z">
              <w:r w:rsidRPr="0034348C">
                <w:t>720p</w:t>
              </w:r>
            </w:ins>
          </w:p>
        </w:tc>
        <w:tc>
          <w:tcPr>
            <w:tcW w:w="1184" w:type="dxa"/>
            <w:vAlign w:val="bottom"/>
            <w:tcPrChange w:id="131" w:author="Thomas Rusert" w:date="2015-03-06T14:27:00Z">
              <w:tcPr>
                <w:tcW w:w="1184" w:type="dxa"/>
              </w:tcPr>
            </w:tcPrChange>
          </w:tcPr>
          <w:p w:rsidR="00A17033" w:rsidRPr="0034348C" w:rsidRDefault="00A17033">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132" w:author="Thomas Rusert" w:date="2015-03-06T13:55:00Z"/>
              </w:rPr>
              <w:pPrChange w:id="133"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134" w:author="Thomas Rusert" w:date="2015-03-06T13:55:00Z">
              <w:r w:rsidRPr="0034348C">
                <w:t>540p</w:t>
              </w:r>
            </w:ins>
          </w:p>
        </w:tc>
        <w:tc>
          <w:tcPr>
            <w:tcW w:w="1102" w:type="dxa"/>
            <w:vAlign w:val="bottom"/>
            <w:tcPrChange w:id="135" w:author="Thomas Rusert" w:date="2015-03-06T14:27:00Z">
              <w:tcPr>
                <w:tcW w:w="1102" w:type="dxa"/>
              </w:tcPr>
            </w:tcPrChange>
          </w:tcPr>
          <w:p w:rsidR="00A17033" w:rsidRPr="0034348C" w:rsidRDefault="00A17033">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136" w:author="Thomas Rusert" w:date="2015-03-06T13:55:00Z"/>
              </w:rPr>
              <w:pPrChange w:id="137"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138" w:author="Thomas Rusert" w:date="2015-03-06T13:55:00Z">
              <w:r w:rsidRPr="0034348C">
                <w:t>360p</w:t>
              </w:r>
            </w:ins>
          </w:p>
        </w:tc>
      </w:tr>
      <w:tr w:rsidR="00A17033" w:rsidRPr="0034348C" w:rsidTr="006D79B8">
        <w:trPr>
          <w:ins w:id="139" w:author="Thomas Rusert" w:date="2015-03-06T13:55:00Z"/>
        </w:trPr>
        <w:tc>
          <w:tcPr>
            <w:tcW w:w="2064" w:type="dxa"/>
            <w:tcPrChange w:id="140" w:author="Thomas Rusert" w:date="2015-03-06T14:27:00Z">
              <w:tcPr>
                <w:tcW w:w="2064" w:type="dxa"/>
              </w:tcPr>
            </w:tcPrChange>
          </w:tcPr>
          <w:p w:rsidR="00A17033" w:rsidRPr="0034348C" w:rsidRDefault="00A17033">
            <w:pPr>
              <w:pStyle w:val="BodyText"/>
              <w:keepNext/>
              <w:tabs>
                <w:tab w:val="clear" w:pos="1247"/>
                <w:tab w:val="clear" w:pos="2552"/>
                <w:tab w:val="clear" w:pos="3856"/>
                <w:tab w:val="clear" w:pos="5216"/>
                <w:tab w:val="clear" w:pos="6464"/>
                <w:tab w:val="clear" w:pos="7768"/>
                <w:tab w:val="clear" w:pos="9072"/>
                <w:tab w:val="clear" w:pos="10206"/>
              </w:tabs>
              <w:ind w:left="0"/>
              <w:rPr>
                <w:ins w:id="141" w:author="Thomas Rusert" w:date="2015-03-06T13:55:00Z"/>
              </w:rPr>
              <w:pPrChange w:id="142"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143" w:author="Thomas Rusert" w:date="2015-03-06T13:55:00Z">
              <w:r w:rsidRPr="0034348C">
                <w:t>Kimono24Hz</w:t>
              </w:r>
            </w:ins>
          </w:p>
        </w:tc>
        <w:tc>
          <w:tcPr>
            <w:tcW w:w="1144" w:type="dxa"/>
            <w:vAlign w:val="bottom"/>
            <w:tcPrChange w:id="144" w:author="Thomas Rusert" w:date="2015-03-06T14:27:00Z">
              <w:tcPr>
                <w:tcW w:w="1144" w:type="dxa"/>
              </w:tcPr>
            </w:tcPrChange>
          </w:tcPr>
          <w:p w:rsidR="00A17033" w:rsidRPr="0034348C" w:rsidRDefault="00A17033">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145" w:author="Thomas Rusert" w:date="2015-03-06T13:55:00Z"/>
              </w:rPr>
              <w:pPrChange w:id="146"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147" w:author="Thomas Rusert" w:date="2015-03-06T13:55:00Z">
              <w:r w:rsidRPr="0034348C">
                <w:t>7218</w:t>
              </w:r>
            </w:ins>
          </w:p>
        </w:tc>
        <w:tc>
          <w:tcPr>
            <w:tcW w:w="1176" w:type="dxa"/>
            <w:vAlign w:val="bottom"/>
            <w:tcPrChange w:id="148" w:author="Thomas Rusert" w:date="2015-03-06T14:27:00Z">
              <w:tcPr>
                <w:tcW w:w="1176" w:type="dxa"/>
              </w:tcPr>
            </w:tcPrChange>
          </w:tcPr>
          <w:p w:rsidR="00A17033" w:rsidRPr="0034348C" w:rsidRDefault="00A17033">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149" w:author="Thomas Rusert" w:date="2015-03-06T13:55:00Z"/>
              </w:rPr>
              <w:pPrChange w:id="150"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151" w:author="Thomas Rusert" w:date="2015-03-06T13:55:00Z">
              <w:r w:rsidRPr="0034348C">
                <w:t>2938</w:t>
              </w:r>
            </w:ins>
          </w:p>
        </w:tc>
        <w:tc>
          <w:tcPr>
            <w:tcW w:w="1184" w:type="dxa"/>
            <w:vAlign w:val="bottom"/>
            <w:tcPrChange w:id="152" w:author="Thomas Rusert" w:date="2015-03-06T14:27:00Z">
              <w:tcPr>
                <w:tcW w:w="1184" w:type="dxa"/>
              </w:tcPr>
            </w:tcPrChange>
          </w:tcPr>
          <w:p w:rsidR="00A17033" w:rsidRPr="0034348C" w:rsidRDefault="00A17033">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153" w:author="Thomas Rusert" w:date="2015-03-06T13:55:00Z"/>
              </w:rPr>
              <w:pPrChange w:id="154"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155" w:author="Thomas Rusert" w:date="2015-03-06T13:55:00Z">
              <w:r w:rsidRPr="0034348C">
                <w:t>1880</w:t>
              </w:r>
            </w:ins>
          </w:p>
        </w:tc>
        <w:tc>
          <w:tcPr>
            <w:tcW w:w="1102" w:type="dxa"/>
            <w:vAlign w:val="bottom"/>
            <w:tcPrChange w:id="156" w:author="Thomas Rusert" w:date="2015-03-06T14:27:00Z">
              <w:tcPr>
                <w:tcW w:w="1102" w:type="dxa"/>
              </w:tcPr>
            </w:tcPrChange>
          </w:tcPr>
          <w:p w:rsidR="00A17033" w:rsidRPr="0034348C" w:rsidRDefault="00A17033">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157" w:author="Thomas Rusert" w:date="2015-03-06T13:55:00Z"/>
              </w:rPr>
              <w:pPrChange w:id="158"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159" w:author="Thomas Rusert" w:date="2015-03-06T13:55:00Z">
              <w:r w:rsidRPr="0034348C">
                <w:t>328</w:t>
              </w:r>
            </w:ins>
          </w:p>
        </w:tc>
      </w:tr>
      <w:tr w:rsidR="00A17033" w:rsidRPr="0034348C" w:rsidTr="006D79B8">
        <w:trPr>
          <w:ins w:id="160" w:author="Thomas Rusert" w:date="2015-03-06T13:55:00Z"/>
        </w:trPr>
        <w:tc>
          <w:tcPr>
            <w:tcW w:w="2064" w:type="dxa"/>
            <w:tcPrChange w:id="161" w:author="Thomas Rusert" w:date="2015-03-06T14:27:00Z">
              <w:tcPr>
                <w:tcW w:w="2064" w:type="dxa"/>
              </w:tcPr>
            </w:tcPrChange>
          </w:tcPr>
          <w:p w:rsidR="00A17033" w:rsidRPr="0034348C" w:rsidRDefault="00A17033">
            <w:pPr>
              <w:pStyle w:val="BodyText"/>
              <w:keepNext/>
              <w:tabs>
                <w:tab w:val="clear" w:pos="1247"/>
                <w:tab w:val="clear" w:pos="2552"/>
                <w:tab w:val="clear" w:pos="3856"/>
                <w:tab w:val="clear" w:pos="5216"/>
                <w:tab w:val="clear" w:pos="6464"/>
                <w:tab w:val="clear" w:pos="7768"/>
                <w:tab w:val="clear" w:pos="9072"/>
                <w:tab w:val="clear" w:pos="10206"/>
              </w:tabs>
              <w:ind w:left="0"/>
              <w:rPr>
                <w:ins w:id="162" w:author="Thomas Rusert" w:date="2015-03-06T13:55:00Z"/>
              </w:rPr>
              <w:pPrChange w:id="163"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164" w:author="Thomas Rusert" w:date="2015-03-06T13:55:00Z">
              <w:r w:rsidRPr="0034348C">
                <w:t>ParkScene24Hz</w:t>
              </w:r>
            </w:ins>
          </w:p>
        </w:tc>
        <w:tc>
          <w:tcPr>
            <w:tcW w:w="1144" w:type="dxa"/>
            <w:vAlign w:val="bottom"/>
            <w:tcPrChange w:id="165" w:author="Thomas Rusert" w:date="2015-03-06T14:27:00Z">
              <w:tcPr>
                <w:tcW w:w="1144" w:type="dxa"/>
              </w:tcPr>
            </w:tcPrChange>
          </w:tcPr>
          <w:p w:rsidR="00A17033" w:rsidRPr="0034348C" w:rsidRDefault="00A17033">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166" w:author="Thomas Rusert" w:date="2015-03-06T13:55:00Z"/>
              </w:rPr>
              <w:pPrChange w:id="167"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168" w:author="Thomas Rusert" w:date="2015-03-06T13:55:00Z">
              <w:r w:rsidRPr="0034348C">
                <w:t>6475</w:t>
              </w:r>
            </w:ins>
          </w:p>
        </w:tc>
        <w:tc>
          <w:tcPr>
            <w:tcW w:w="1176" w:type="dxa"/>
            <w:vAlign w:val="bottom"/>
            <w:tcPrChange w:id="169" w:author="Thomas Rusert" w:date="2015-03-06T14:27:00Z">
              <w:tcPr>
                <w:tcW w:w="1176" w:type="dxa"/>
              </w:tcPr>
            </w:tcPrChange>
          </w:tcPr>
          <w:p w:rsidR="00A17033" w:rsidRPr="0034348C" w:rsidRDefault="00A17033">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170" w:author="Thomas Rusert" w:date="2015-03-06T13:55:00Z"/>
              </w:rPr>
              <w:pPrChange w:id="171"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172" w:author="Thomas Rusert" w:date="2015-03-06T13:55:00Z">
              <w:r w:rsidRPr="0034348C">
                <w:t>2557</w:t>
              </w:r>
            </w:ins>
          </w:p>
        </w:tc>
        <w:tc>
          <w:tcPr>
            <w:tcW w:w="1184" w:type="dxa"/>
            <w:vAlign w:val="bottom"/>
            <w:tcPrChange w:id="173" w:author="Thomas Rusert" w:date="2015-03-06T14:27:00Z">
              <w:tcPr>
                <w:tcW w:w="1184" w:type="dxa"/>
              </w:tcPr>
            </w:tcPrChange>
          </w:tcPr>
          <w:p w:rsidR="00A17033" w:rsidRPr="0034348C" w:rsidRDefault="00A17033">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174" w:author="Thomas Rusert" w:date="2015-03-06T13:55:00Z"/>
              </w:rPr>
              <w:pPrChange w:id="175"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176" w:author="Thomas Rusert" w:date="2015-03-06T13:55:00Z">
              <w:r w:rsidRPr="0034348C">
                <w:t>1521</w:t>
              </w:r>
            </w:ins>
          </w:p>
        </w:tc>
        <w:tc>
          <w:tcPr>
            <w:tcW w:w="1102" w:type="dxa"/>
            <w:vAlign w:val="bottom"/>
            <w:tcPrChange w:id="177" w:author="Thomas Rusert" w:date="2015-03-06T14:27:00Z">
              <w:tcPr>
                <w:tcW w:w="1102" w:type="dxa"/>
              </w:tcPr>
            </w:tcPrChange>
          </w:tcPr>
          <w:p w:rsidR="00A17033" w:rsidRPr="0034348C" w:rsidRDefault="00A17033">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178" w:author="Thomas Rusert" w:date="2015-03-06T13:55:00Z"/>
              </w:rPr>
              <w:pPrChange w:id="179"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180" w:author="Thomas Rusert" w:date="2015-03-06T13:55:00Z">
              <w:r w:rsidRPr="0034348C">
                <w:t>336</w:t>
              </w:r>
            </w:ins>
          </w:p>
        </w:tc>
      </w:tr>
      <w:tr w:rsidR="00A17033" w:rsidRPr="0034348C" w:rsidTr="006D79B8">
        <w:trPr>
          <w:ins w:id="181" w:author="Thomas Rusert" w:date="2015-03-06T13:55:00Z"/>
        </w:trPr>
        <w:tc>
          <w:tcPr>
            <w:tcW w:w="2064" w:type="dxa"/>
            <w:tcPrChange w:id="182" w:author="Thomas Rusert" w:date="2015-03-06T14:27:00Z">
              <w:tcPr>
                <w:tcW w:w="2064" w:type="dxa"/>
              </w:tcPr>
            </w:tcPrChange>
          </w:tcPr>
          <w:p w:rsidR="00A17033" w:rsidRPr="0034348C" w:rsidRDefault="00A17033">
            <w:pPr>
              <w:pStyle w:val="BodyText"/>
              <w:keepNext/>
              <w:tabs>
                <w:tab w:val="clear" w:pos="1247"/>
                <w:tab w:val="clear" w:pos="2552"/>
                <w:tab w:val="clear" w:pos="3856"/>
                <w:tab w:val="clear" w:pos="5216"/>
                <w:tab w:val="clear" w:pos="6464"/>
                <w:tab w:val="clear" w:pos="7768"/>
                <w:tab w:val="clear" w:pos="9072"/>
                <w:tab w:val="clear" w:pos="10206"/>
              </w:tabs>
              <w:ind w:left="0"/>
              <w:rPr>
                <w:ins w:id="183" w:author="Thomas Rusert" w:date="2015-03-06T13:55:00Z"/>
              </w:rPr>
              <w:pPrChange w:id="184"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185" w:author="Thomas Rusert" w:date="2015-03-06T13:55:00Z">
              <w:r w:rsidRPr="0034348C">
                <w:t>Cactus50Hz</w:t>
              </w:r>
            </w:ins>
          </w:p>
        </w:tc>
        <w:tc>
          <w:tcPr>
            <w:tcW w:w="1144" w:type="dxa"/>
            <w:vAlign w:val="bottom"/>
            <w:tcPrChange w:id="186" w:author="Thomas Rusert" w:date="2015-03-06T14:27:00Z">
              <w:tcPr>
                <w:tcW w:w="1144" w:type="dxa"/>
              </w:tcPr>
            </w:tcPrChange>
          </w:tcPr>
          <w:p w:rsidR="00A17033" w:rsidRPr="0034348C" w:rsidRDefault="00A17033">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187" w:author="Thomas Rusert" w:date="2015-03-06T13:55:00Z"/>
              </w:rPr>
              <w:pPrChange w:id="188"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189" w:author="Thomas Rusert" w:date="2015-03-06T13:55:00Z">
              <w:r w:rsidRPr="0034348C">
                <w:t>6545</w:t>
              </w:r>
            </w:ins>
          </w:p>
        </w:tc>
        <w:tc>
          <w:tcPr>
            <w:tcW w:w="1176" w:type="dxa"/>
            <w:vAlign w:val="bottom"/>
            <w:tcPrChange w:id="190" w:author="Thomas Rusert" w:date="2015-03-06T14:27:00Z">
              <w:tcPr>
                <w:tcW w:w="1176" w:type="dxa"/>
              </w:tcPr>
            </w:tcPrChange>
          </w:tcPr>
          <w:p w:rsidR="00A17033" w:rsidRPr="0034348C" w:rsidRDefault="00A17033">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191" w:author="Thomas Rusert" w:date="2015-03-06T13:55:00Z"/>
              </w:rPr>
              <w:pPrChange w:id="192"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193" w:author="Thomas Rusert" w:date="2015-03-06T13:55:00Z">
              <w:r w:rsidRPr="0034348C">
                <w:t>2785</w:t>
              </w:r>
            </w:ins>
          </w:p>
        </w:tc>
        <w:tc>
          <w:tcPr>
            <w:tcW w:w="1184" w:type="dxa"/>
            <w:vAlign w:val="bottom"/>
            <w:tcPrChange w:id="194" w:author="Thomas Rusert" w:date="2015-03-06T14:27:00Z">
              <w:tcPr>
                <w:tcW w:w="1184" w:type="dxa"/>
              </w:tcPr>
            </w:tcPrChange>
          </w:tcPr>
          <w:p w:rsidR="00A17033" w:rsidRPr="0034348C" w:rsidRDefault="00A17033">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195" w:author="Thomas Rusert" w:date="2015-03-06T13:55:00Z"/>
              </w:rPr>
              <w:pPrChange w:id="196"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197" w:author="Thomas Rusert" w:date="2015-03-06T13:55:00Z">
              <w:r w:rsidRPr="0034348C">
                <w:t>1738</w:t>
              </w:r>
            </w:ins>
          </w:p>
        </w:tc>
        <w:tc>
          <w:tcPr>
            <w:tcW w:w="1102" w:type="dxa"/>
            <w:vAlign w:val="bottom"/>
            <w:tcPrChange w:id="198" w:author="Thomas Rusert" w:date="2015-03-06T14:27:00Z">
              <w:tcPr>
                <w:tcW w:w="1102" w:type="dxa"/>
              </w:tcPr>
            </w:tcPrChange>
          </w:tcPr>
          <w:p w:rsidR="00A17033" w:rsidRPr="0034348C" w:rsidRDefault="00A17033">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199" w:author="Thomas Rusert" w:date="2015-03-06T13:55:00Z"/>
              </w:rPr>
              <w:pPrChange w:id="200"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201" w:author="Thomas Rusert" w:date="2015-03-06T13:55:00Z">
              <w:r w:rsidRPr="0034348C">
                <w:t>316</w:t>
              </w:r>
            </w:ins>
          </w:p>
        </w:tc>
      </w:tr>
      <w:tr w:rsidR="00A17033" w:rsidRPr="0034348C" w:rsidTr="006D79B8">
        <w:trPr>
          <w:ins w:id="202" w:author="Thomas Rusert" w:date="2015-03-06T13:55:00Z"/>
        </w:trPr>
        <w:tc>
          <w:tcPr>
            <w:tcW w:w="2064" w:type="dxa"/>
            <w:tcPrChange w:id="203" w:author="Thomas Rusert" w:date="2015-03-06T14:27:00Z">
              <w:tcPr>
                <w:tcW w:w="2064" w:type="dxa"/>
              </w:tcPr>
            </w:tcPrChange>
          </w:tcPr>
          <w:p w:rsidR="00A17033" w:rsidRPr="0034348C" w:rsidRDefault="00A17033">
            <w:pPr>
              <w:pStyle w:val="BodyText"/>
              <w:keepNext/>
              <w:tabs>
                <w:tab w:val="clear" w:pos="1247"/>
                <w:tab w:val="clear" w:pos="2552"/>
                <w:tab w:val="clear" w:pos="3856"/>
                <w:tab w:val="clear" w:pos="5216"/>
                <w:tab w:val="clear" w:pos="6464"/>
                <w:tab w:val="clear" w:pos="7768"/>
                <w:tab w:val="clear" w:pos="9072"/>
                <w:tab w:val="clear" w:pos="10206"/>
              </w:tabs>
              <w:ind w:left="0"/>
              <w:rPr>
                <w:ins w:id="204" w:author="Thomas Rusert" w:date="2015-03-06T13:55:00Z"/>
              </w:rPr>
              <w:pPrChange w:id="205"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206" w:author="Thomas Rusert" w:date="2015-03-06T13:55:00Z">
              <w:r w:rsidRPr="0034348C">
                <w:t>BasketBDrive50Hz</w:t>
              </w:r>
            </w:ins>
          </w:p>
        </w:tc>
        <w:tc>
          <w:tcPr>
            <w:tcW w:w="1144" w:type="dxa"/>
            <w:vAlign w:val="bottom"/>
            <w:tcPrChange w:id="207" w:author="Thomas Rusert" w:date="2015-03-06T14:27:00Z">
              <w:tcPr>
                <w:tcW w:w="1144" w:type="dxa"/>
              </w:tcPr>
            </w:tcPrChange>
          </w:tcPr>
          <w:p w:rsidR="00A17033" w:rsidRPr="0034348C" w:rsidRDefault="00A17033">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208" w:author="Thomas Rusert" w:date="2015-03-06T13:55:00Z"/>
              </w:rPr>
              <w:pPrChange w:id="209"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210" w:author="Thomas Rusert" w:date="2015-03-06T13:55:00Z">
              <w:r w:rsidRPr="0034348C">
                <w:t>6227</w:t>
              </w:r>
            </w:ins>
          </w:p>
        </w:tc>
        <w:tc>
          <w:tcPr>
            <w:tcW w:w="1176" w:type="dxa"/>
            <w:vAlign w:val="bottom"/>
            <w:tcPrChange w:id="211" w:author="Thomas Rusert" w:date="2015-03-06T14:27:00Z">
              <w:tcPr>
                <w:tcW w:w="1176" w:type="dxa"/>
              </w:tcPr>
            </w:tcPrChange>
          </w:tcPr>
          <w:p w:rsidR="00A17033" w:rsidRPr="0034348C" w:rsidRDefault="00A17033">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212" w:author="Thomas Rusert" w:date="2015-03-06T13:55:00Z"/>
              </w:rPr>
              <w:pPrChange w:id="213"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214" w:author="Thomas Rusert" w:date="2015-03-06T13:55:00Z">
              <w:r w:rsidRPr="0034348C">
                <w:t>3210</w:t>
              </w:r>
            </w:ins>
          </w:p>
        </w:tc>
        <w:tc>
          <w:tcPr>
            <w:tcW w:w="1184" w:type="dxa"/>
            <w:vAlign w:val="bottom"/>
            <w:tcPrChange w:id="215" w:author="Thomas Rusert" w:date="2015-03-06T14:27:00Z">
              <w:tcPr>
                <w:tcW w:w="1184" w:type="dxa"/>
              </w:tcPr>
            </w:tcPrChange>
          </w:tcPr>
          <w:p w:rsidR="00A17033" w:rsidRPr="0034348C" w:rsidRDefault="00A17033">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216" w:author="Thomas Rusert" w:date="2015-03-06T13:55:00Z"/>
              </w:rPr>
              <w:pPrChange w:id="217"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218" w:author="Thomas Rusert" w:date="2015-03-06T13:55:00Z">
              <w:r w:rsidRPr="0034348C">
                <w:t>1778</w:t>
              </w:r>
            </w:ins>
          </w:p>
        </w:tc>
        <w:tc>
          <w:tcPr>
            <w:tcW w:w="1102" w:type="dxa"/>
            <w:vAlign w:val="bottom"/>
            <w:tcPrChange w:id="219" w:author="Thomas Rusert" w:date="2015-03-06T14:27:00Z">
              <w:tcPr>
                <w:tcW w:w="1102" w:type="dxa"/>
              </w:tcPr>
            </w:tcPrChange>
          </w:tcPr>
          <w:p w:rsidR="00A17033" w:rsidRPr="0034348C" w:rsidRDefault="00A17033">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220" w:author="Thomas Rusert" w:date="2015-03-06T13:55:00Z"/>
              </w:rPr>
              <w:pPrChange w:id="221"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222" w:author="Thomas Rusert" w:date="2015-03-06T13:55:00Z">
              <w:r w:rsidRPr="0034348C">
                <w:t>350</w:t>
              </w:r>
            </w:ins>
          </w:p>
        </w:tc>
      </w:tr>
      <w:tr w:rsidR="00A17033" w:rsidRPr="0034348C" w:rsidTr="006D79B8">
        <w:trPr>
          <w:ins w:id="223" w:author="Thomas Rusert" w:date="2015-03-06T13:55:00Z"/>
        </w:trPr>
        <w:tc>
          <w:tcPr>
            <w:tcW w:w="2064" w:type="dxa"/>
            <w:tcPrChange w:id="224" w:author="Thomas Rusert" w:date="2015-03-06T14:27:00Z">
              <w:tcPr>
                <w:tcW w:w="2064" w:type="dxa"/>
              </w:tcPr>
            </w:tcPrChange>
          </w:tcPr>
          <w:p w:rsidR="00A17033" w:rsidRPr="0034348C" w:rsidRDefault="00A17033">
            <w:pPr>
              <w:pStyle w:val="BodyText"/>
              <w:keepNext/>
              <w:tabs>
                <w:tab w:val="clear" w:pos="1247"/>
                <w:tab w:val="clear" w:pos="2552"/>
                <w:tab w:val="clear" w:pos="3856"/>
                <w:tab w:val="clear" w:pos="5216"/>
                <w:tab w:val="clear" w:pos="6464"/>
                <w:tab w:val="clear" w:pos="7768"/>
                <w:tab w:val="clear" w:pos="9072"/>
                <w:tab w:val="clear" w:pos="10206"/>
              </w:tabs>
              <w:ind w:left="0"/>
              <w:rPr>
                <w:ins w:id="225" w:author="Thomas Rusert" w:date="2015-03-06T13:55:00Z"/>
              </w:rPr>
              <w:pPrChange w:id="226"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227" w:author="Thomas Rusert" w:date="2015-03-06T13:55:00Z">
              <w:r w:rsidRPr="0034348C">
                <w:t>BQTerrace60Hz</w:t>
              </w:r>
            </w:ins>
          </w:p>
        </w:tc>
        <w:tc>
          <w:tcPr>
            <w:tcW w:w="1144" w:type="dxa"/>
            <w:vAlign w:val="bottom"/>
            <w:tcPrChange w:id="228" w:author="Thomas Rusert" w:date="2015-03-06T14:27:00Z">
              <w:tcPr>
                <w:tcW w:w="1144" w:type="dxa"/>
              </w:tcPr>
            </w:tcPrChange>
          </w:tcPr>
          <w:p w:rsidR="00A17033" w:rsidRPr="0034348C" w:rsidRDefault="00A17033">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229" w:author="Thomas Rusert" w:date="2015-03-06T13:55:00Z"/>
              </w:rPr>
              <w:pPrChange w:id="230"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231" w:author="Thomas Rusert" w:date="2015-03-06T13:55:00Z">
              <w:r w:rsidRPr="0034348C">
                <w:t>7404</w:t>
              </w:r>
            </w:ins>
          </w:p>
        </w:tc>
        <w:tc>
          <w:tcPr>
            <w:tcW w:w="1176" w:type="dxa"/>
            <w:vAlign w:val="bottom"/>
            <w:tcPrChange w:id="232" w:author="Thomas Rusert" w:date="2015-03-06T14:27:00Z">
              <w:tcPr>
                <w:tcW w:w="1176" w:type="dxa"/>
              </w:tcPr>
            </w:tcPrChange>
          </w:tcPr>
          <w:p w:rsidR="00A17033" w:rsidRPr="0034348C" w:rsidRDefault="00A17033">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233" w:author="Thomas Rusert" w:date="2015-03-06T13:55:00Z"/>
              </w:rPr>
              <w:pPrChange w:id="234"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235" w:author="Thomas Rusert" w:date="2015-03-06T13:55:00Z">
              <w:r w:rsidRPr="0034348C">
                <w:t>2086</w:t>
              </w:r>
            </w:ins>
          </w:p>
        </w:tc>
        <w:tc>
          <w:tcPr>
            <w:tcW w:w="1184" w:type="dxa"/>
            <w:vAlign w:val="bottom"/>
            <w:tcPrChange w:id="236" w:author="Thomas Rusert" w:date="2015-03-06T14:27:00Z">
              <w:tcPr>
                <w:tcW w:w="1184" w:type="dxa"/>
              </w:tcPr>
            </w:tcPrChange>
          </w:tcPr>
          <w:p w:rsidR="00A17033" w:rsidRPr="0034348C" w:rsidRDefault="00A17033">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237" w:author="Thomas Rusert" w:date="2015-03-06T13:55:00Z"/>
              </w:rPr>
              <w:pPrChange w:id="238"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239" w:author="Thomas Rusert" w:date="2015-03-06T13:55:00Z">
              <w:r w:rsidRPr="0034348C">
                <w:t>1277</w:t>
              </w:r>
            </w:ins>
          </w:p>
        </w:tc>
        <w:tc>
          <w:tcPr>
            <w:tcW w:w="1102" w:type="dxa"/>
            <w:vAlign w:val="bottom"/>
            <w:tcPrChange w:id="240" w:author="Thomas Rusert" w:date="2015-03-06T14:27:00Z">
              <w:tcPr>
                <w:tcW w:w="1102" w:type="dxa"/>
              </w:tcPr>
            </w:tcPrChange>
          </w:tcPr>
          <w:p w:rsidR="00A17033" w:rsidRPr="0034348C" w:rsidRDefault="00A17033">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241" w:author="Thomas Rusert" w:date="2015-03-06T13:55:00Z"/>
              </w:rPr>
              <w:pPrChange w:id="242"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243" w:author="Thomas Rusert" w:date="2015-03-06T13:55:00Z">
              <w:r w:rsidRPr="0034348C">
                <w:t>317</w:t>
              </w:r>
            </w:ins>
          </w:p>
        </w:tc>
      </w:tr>
      <w:tr w:rsidR="00A17033" w:rsidRPr="0034348C" w:rsidTr="006D79B8">
        <w:trPr>
          <w:ins w:id="244" w:author="Thomas Rusert" w:date="2015-03-06T13:55:00Z"/>
        </w:trPr>
        <w:tc>
          <w:tcPr>
            <w:tcW w:w="2064" w:type="dxa"/>
            <w:tcPrChange w:id="245" w:author="Thomas Rusert" w:date="2015-03-06T14:27:00Z">
              <w:tcPr>
                <w:tcW w:w="2064" w:type="dxa"/>
              </w:tcPr>
            </w:tcPrChange>
          </w:tcPr>
          <w:p w:rsidR="00A17033" w:rsidRPr="00A17033" w:rsidRDefault="00A17033">
            <w:pPr>
              <w:pStyle w:val="BodyText"/>
              <w:keepNext/>
              <w:tabs>
                <w:tab w:val="clear" w:pos="1247"/>
                <w:tab w:val="clear" w:pos="2552"/>
                <w:tab w:val="clear" w:pos="3856"/>
                <w:tab w:val="clear" w:pos="5216"/>
                <w:tab w:val="clear" w:pos="6464"/>
                <w:tab w:val="clear" w:pos="7768"/>
                <w:tab w:val="clear" w:pos="9072"/>
                <w:tab w:val="clear" w:pos="10206"/>
              </w:tabs>
              <w:ind w:left="0"/>
              <w:rPr>
                <w:ins w:id="246" w:author="Thomas Rusert" w:date="2015-03-06T13:55:00Z"/>
                <w:b/>
                <w:rPrChange w:id="247" w:author="Thomas Rusert" w:date="2015-03-06T13:56:00Z">
                  <w:rPr>
                    <w:ins w:id="248" w:author="Thomas Rusert" w:date="2015-03-06T13:55:00Z"/>
                  </w:rPr>
                </w:rPrChange>
              </w:rPr>
              <w:pPrChange w:id="249"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250" w:author="Thomas Rusert" w:date="2015-03-06T13:55:00Z">
              <w:r w:rsidRPr="00A17033">
                <w:rPr>
                  <w:b/>
                  <w:rPrChange w:id="251" w:author="Thomas Rusert" w:date="2015-03-06T13:56:00Z">
                    <w:rPr/>
                  </w:rPrChange>
                </w:rPr>
                <w:t>Average</w:t>
              </w:r>
            </w:ins>
          </w:p>
        </w:tc>
        <w:tc>
          <w:tcPr>
            <w:tcW w:w="1144" w:type="dxa"/>
            <w:vAlign w:val="bottom"/>
            <w:tcPrChange w:id="252" w:author="Thomas Rusert" w:date="2015-03-06T14:27:00Z">
              <w:tcPr>
                <w:tcW w:w="1144" w:type="dxa"/>
              </w:tcPr>
            </w:tcPrChange>
          </w:tcPr>
          <w:p w:rsidR="00A17033" w:rsidRPr="00A17033" w:rsidRDefault="00A17033">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253" w:author="Thomas Rusert" w:date="2015-03-06T13:55:00Z"/>
                <w:b/>
                <w:rPrChange w:id="254" w:author="Thomas Rusert" w:date="2015-03-06T13:56:00Z">
                  <w:rPr>
                    <w:ins w:id="255" w:author="Thomas Rusert" w:date="2015-03-06T13:55:00Z"/>
                  </w:rPr>
                </w:rPrChange>
              </w:rPr>
              <w:pPrChange w:id="256"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257" w:author="Thomas Rusert" w:date="2015-03-06T13:55:00Z">
              <w:r w:rsidRPr="00A17033">
                <w:rPr>
                  <w:b/>
                  <w:rPrChange w:id="258" w:author="Thomas Rusert" w:date="2015-03-06T13:56:00Z">
                    <w:rPr/>
                  </w:rPrChange>
                </w:rPr>
                <w:t>6774</w:t>
              </w:r>
            </w:ins>
          </w:p>
        </w:tc>
        <w:tc>
          <w:tcPr>
            <w:tcW w:w="1176" w:type="dxa"/>
            <w:vAlign w:val="bottom"/>
            <w:tcPrChange w:id="259" w:author="Thomas Rusert" w:date="2015-03-06T14:27:00Z">
              <w:tcPr>
                <w:tcW w:w="1176" w:type="dxa"/>
              </w:tcPr>
            </w:tcPrChange>
          </w:tcPr>
          <w:p w:rsidR="00A17033" w:rsidRPr="00A17033" w:rsidRDefault="00A17033">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260" w:author="Thomas Rusert" w:date="2015-03-06T13:55:00Z"/>
                <w:b/>
                <w:rPrChange w:id="261" w:author="Thomas Rusert" w:date="2015-03-06T13:56:00Z">
                  <w:rPr>
                    <w:ins w:id="262" w:author="Thomas Rusert" w:date="2015-03-06T13:55:00Z"/>
                  </w:rPr>
                </w:rPrChange>
              </w:rPr>
              <w:pPrChange w:id="263"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264" w:author="Thomas Rusert" w:date="2015-03-06T13:55:00Z">
              <w:r w:rsidRPr="00A17033">
                <w:rPr>
                  <w:b/>
                  <w:rPrChange w:id="265" w:author="Thomas Rusert" w:date="2015-03-06T13:56:00Z">
                    <w:rPr/>
                  </w:rPrChange>
                </w:rPr>
                <w:t>2715</w:t>
              </w:r>
            </w:ins>
          </w:p>
        </w:tc>
        <w:tc>
          <w:tcPr>
            <w:tcW w:w="1184" w:type="dxa"/>
            <w:vAlign w:val="bottom"/>
            <w:tcPrChange w:id="266" w:author="Thomas Rusert" w:date="2015-03-06T14:27:00Z">
              <w:tcPr>
                <w:tcW w:w="1184" w:type="dxa"/>
              </w:tcPr>
            </w:tcPrChange>
          </w:tcPr>
          <w:p w:rsidR="00A17033" w:rsidRPr="00A17033" w:rsidRDefault="00A17033">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267" w:author="Thomas Rusert" w:date="2015-03-06T13:55:00Z"/>
                <w:b/>
                <w:rPrChange w:id="268" w:author="Thomas Rusert" w:date="2015-03-06T13:56:00Z">
                  <w:rPr>
                    <w:ins w:id="269" w:author="Thomas Rusert" w:date="2015-03-06T13:55:00Z"/>
                  </w:rPr>
                </w:rPrChange>
              </w:rPr>
              <w:pPrChange w:id="270"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271" w:author="Thomas Rusert" w:date="2015-03-06T13:55:00Z">
              <w:r w:rsidRPr="00A17033">
                <w:rPr>
                  <w:b/>
                  <w:rPrChange w:id="272" w:author="Thomas Rusert" w:date="2015-03-06T13:56:00Z">
                    <w:rPr/>
                  </w:rPrChange>
                </w:rPr>
                <w:t>1639</w:t>
              </w:r>
            </w:ins>
          </w:p>
        </w:tc>
        <w:tc>
          <w:tcPr>
            <w:tcW w:w="1102" w:type="dxa"/>
            <w:vAlign w:val="bottom"/>
            <w:tcPrChange w:id="273" w:author="Thomas Rusert" w:date="2015-03-06T14:27:00Z">
              <w:tcPr>
                <w:tcW w:w="1102" w:type="dxa"/>
              </w:tcPr>
            </w:tcPrChange>
          </w:tcPr>
          <w:p w:rsidR="00A17033" w:rsidRPr="00A17033" w:rsidRDefault="00A17033">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274" w:author="Thomas Rusert" w:date="2015-03-06T13:55:00Z"/>
                <w:b/>
                <w:rPrChange w:id="275" w:author="Thomas Rusert" w:date="2015-03-06T13:56:00Z">
                  <w:rPr>
                    <w:ins w:id="276" w:author="Thomas Rusert" w:date="2015-03-06T13:55:00Z"/>
                  </w:rPr>
                </w:rPrChange>
              </w:rPr>
              <w:pPrChange w:id="277" w:author="Thomas Rusert" w:date="2015-03-06T14:29:00Z">
                <w:pPr>
                  <w:pStyle w:val="BodyText"/>
                  <w:tabs>
                    <w:tab w:val="clear" w:pos="1247"/>
                    <w:tab w:val="clear" w:pos="2552"/>
                    <w:tab w:val="clear" w:pos="3856"/>
                    <w:tab w:val="clear" w:pos="5216"/>
                    <w:tab w:val="clear" w:pos="6464"/>
                    <w:tab w:val="clear" w:pos="7768"/>
                    <w:tab w:val="clear" w:pos="9072"/>
                    <w:tab w:val="clear" w:pos="10206"/>
                  </w:tabs>
                  <w:ind w:left="0"/>
                </w:pPr>
              </w:pPrChange>
            </w:pPr>
            <w:ins w:id="278" w:author="Thomas Rusert" w:date="2015-03-06T13:55:00Z">
              <w:r w:rsidRPr="00A17033">
                <w:rPr>
                  <w:b/>
                  <w:rPrChange w:id="279" w:author="Thomas Rusert" w:date="2015-03-06T13:56:00Z">
                    <w:rPr/>
                  </w:rPrChange>
                </w:rPr>
                <w:t>329</w:t>
              </w:r>
            </w:ins>
          </w:p>
        </w:tc>
      </w:tr>
      <w:tr w:rsidR="00A17033" w:rsidRPr="0034348C" w:rsidTr="006D79B8">
        <w:trPr>
          <w:ins w:id="280" w:author="Thomas Rusert" w:date="2015-03-06T13:55:00Z"/>
        </w:trPr>
        <w:tc>
          <w:tcPr>
            <w:tcW w:w="2064" w:type="dxa"/>
            <w:tcPrChange w:id="281" w:author="Thomas Rusert" w:date="2015-03-06T14:27:00Z">
              <w:tcPr>
                <w:tcW w:w="2064" w:type="dxa"/>
              </w:tcPr>
            </w:tcPrChange>
          </w:tcPr>
          <w:p w:rsidR="00A17033" w:rsidRPr="00A17033" w:rsidRDefault="00A17033" w:rsidP="00610419">
            <w:pPr>
              <w:pStyle w:val="BodyText"/>
              <w:tabs>
                <w:tab w:val="clear" w:pos="1247"/>
                <w:tab w:val="clear" w:pos="2552"/>
                <w:tab w:val="clear" w:pos="3856"/>
                <w:tab w:val="clear" w:pos="5216"/>
                <w:tab w:val="clear" w:pos="6464"/>
                <w:tab w:val="clear" w:pos="7768"/>
                <w:tab w:val="clear" w:pos="9072"/>
                <w:tab w:val="clear" w:pos="10206"/>
              </w:tabs>
              <w:ind w:left="0"/>
              <w:rPr>
                <w:ins w:id="282" w:author="Thomas Rusert" w:date="2015-03-06T13:55:00Z"/>
                <w:b/>
                <w:rPrChange w:id="283" w:author="Thomas Rusert" w:date="2015-03-06T13:56:00Z">
                  <w:rPr>
                    <w:ins w:id="284" w:author="Thomas Rusert" w:date="2015-03-06T13:55:00Z"/>
                  </w:rPr>
                </w:rPrChange>
              </w:rPr>
            </w:pPr>
            <w:ins w:id="285" w:author="Thomas Rusert" w:date="2015-03-06T13:55:00Z">
              <w:r w:rsidRPr="00A17033">
                <w:rPr>
                  <w:b/>
                  <w:rPrChange w:id="286" w:author="Thomas Rusert" w:date="2015-03-06T13:56:00Z">
                    <w:rPr/>
                  </w:rPrChange>
                </w:rPr>
                <w:t>Fabrix profile</w:t>
              </w:r>
            </w:ins>
          </w:p>
        </w:tc>
        <w:tc>
          <w:tcPr>
            <w:tcW w:w="1144" w:type="dxa"/>
            <w:vAlign w:val="bottom"/>
            <w:tcPrChange w:id="287" w:author="Thomas Rusert" w:date="2015-03-06T14:27:00Z">
              <w:tcPr>
                <w:tcW w:w="1144" w:type="dxa"/>
              </w:tcPr>
            </w:tcPrChange>
          </w:tcPr>
          <w:p w:rsidR="00A17033" w:rsidRPr="00A17033" w:rsidRDefault="00A17033">
            <w:pPr>
              <w:pStyle w:val="BodyText"/>
              <w:tabs>
                <w:tab w:val="clear" w:pos="1247"/>
                <w:tab w:val="clear" w:pos="2552"/>
                <w:tab w:val="clear" w:pos="3856"/>
                <w:tab w:val="clear" w:pos="5216"/>
                <w:tab w:val="clear" w:pos="6464"/>
                <w:tab w:val="clear" w:pos="7768"/>
                <w:tab w:val="clear" w:pos="9072"/>
                <w:tab w:val="clear" w:pos="10206"/>
              </w:tabs>
              <w:ind w:left="0"/>
              <w:jc w:val="center"/>
              <w:rPr>
                <w:ins w:id="288" w:author="Thomas Rusert" w:date="2015-03-06T13:55:00Z"/>
                <w:b/>
                <w:rPrChange w:id="289" w:author="Thomas Rusert" w:date="2015-03-06T13:56:00Z">
                  <w:rPr>
                    <w:ins w:id="290" w:author="Thomas Rusert" w:date="2015-03-06T13:55:00Z"/>
                  </w:rPr>
                </w:rPrChange>
              </w:rPr>
              <w:pPrChange w:id="291" w:author="Thomas Rusert" w:date="2015-03-06T14:27:00Z">
                <w:pPr>
                  <w:pStyle w:val="BodyText"/>
                  <w:tabs>
                    <w:tab w:val="clear" w:pos="1247"/>
                    <w:tab w:val="clear" w:pos="2552"/>
                    <w:tab w:val="clear" w:pos="3856"/>
                    <w:tab w:val="clear" w:pos="5216"/>
                    <w:tab w:val="clear" w:pos="6464"/>
                    <w:tab w:val="clear" w:pos="7768"/>
                    <w:tab w:val="clear" w:pos="9072"/>
                    <w:tab w:val="clear" w:pos="10206"/>
                  </w:tabs>
                  <w:ind w:left="0"/>
                </w:pPr>
              </w:pPrChange>
            </w:pPr>
            <w:ins w:id="292" w:author="Thomas Rusert" w:date="2015-03-06T13:55:00Z">
              <w:r w:rsidRPr="00A17033">
                <w:rPr>
                  <w:b/>
                  <w:rPrChange w:id="293" w:author="Thomas Rusert" w:date="2015-03-06T13:56:00Z">
                    <w:rPr/>
                  </w:rPrChange>
                </w:rPr>
                <w:t>7000</w:t>
              </w:r>
            </w:ins>
          </w:p>
        </w:tc>
        <w:tc>
          <w:tcPr>
            <w:tcW w:w="1176" w:type="dxa"/>
            <w:vAlign w:val="bottom"/>
            <w:tcPrChange w:id="294" w:author="Thomas Rusert" w:date="2015-03-06T14:27:00Z">
              <w:tcPr>
                <w:tcW w:w="1176" w:type="dxa"/>
              </w:tcPr>
            </w:tcPrChange>
          </w:tcPr>
          <w:p w:rsidR="00A17033" w:rsidRPr="00A17033" w:rsidRDefault="00A17033">
            <w:pPr>
              <w:pStyle w:val="BodyText"/>
              <w:tabs>
                <w:tab w:val="clear" w:pos="1247"/>
                <w:tab w:val="clear" w:pos="2552"/>
                <w:tab w:val="clear" w:pos="3856"/>
                <w:tab w:val="clear" w:pos="5216"/>
                <w:tab w:val="clear" w:pos="6464"/>
                <w:tab w:val="clear" w:pos="7768"/>
                <w:tab w:val="clear" w:pos="9072"/>
                <w:tab w:val="clear" w:pos="10206"/>
              </w:tabs>
              <w:ind w:left="0"/>
              <w:jc w:val="center"/>
              <w:rPr>
                <w:ins w:id="295" w:author="Thomas Rusert" w:date="2015-03-06T13:55:00Z"/>
                <w:b/>
                <w:rPrChange w:id="296" w:author="Thomas Rusert" w:date="2015-03-06T13:56:00Z">
                  <w:rPr>
                    <w:ins w:id="297" w:author="Thomas Rusert" w:date="2015-03-06T13:55:00Z"/>
                  </w:rPr>
                </w:rPrChange>
              </w:rPr>
              <w:pPrChange w:id="298" w:author="Thomas Rusert" w:date="2015-03-06T14:27:00Z">
                <w:pPr>
                  <w:pStyle w:val="BodyText"/>
                  <w:tabs>
                    <w:tab w:val="clear" w:pos="1247"/>
                    <w:tab w:val="clear" w:pos="2552"/>
                    <w:tab w:val="clear" w:pos="3856"/>
                    <w:tab w:val="clear" w:pos="5216"/>
                    <w:tab w:val="clear" w:pos="6464"/>
                    <w:tab w:val="clear" w:pos="7768"/>
                    <w:tab w:val="clear" w:pos="9072"/>
                    <w:tab w:val="clear" w:pos="10206"/>
                  </w:tabs>
                  <w:ind w:left="0"/>
                </w:pPr>
              </w:pPrChange>
            </w:pPr>
            <w:ins w:id="299" w:author="Thomas Rusert" w:date="2015-03-06T13:55:00Z">
              <w:r w:rsidRPr="00A17033">
                <w:rPr>
                  <w:b/>
                  <w:rPrChange w:id="300" w:author="Thomas Rusert" w:date="2015-03-06T13:56:00Z">
                    <w:rPr/>
                  </w:rPrChange>
                </w:rPr>
                <w:t>4800</w:t>
              </w:r>
            </w:ins>
          </w:p>
        </w:tc>
        <w:tc>
          <w:tcPr>
            <w:tcW w:w="1184" w:type="dxa"/>
            <w:vAlign w:val="bottom"/>
            <w:tcPrChange w:id="301" w:author="Thomas Rusert" w:date="2015-03-06T14:27:00Z">
              <w:tcPr>
                <w:tcW w:w="1184" w:type="dxa"/>
              </w:tcPr>
            </w:tcPrChange>
          </w:tcPr>
          <w:p w:rsidR="00A17033" w:rsidRPr="00A17033" w:rsidRDefault="00A17033">
            <w:pPr>
              <w:pStyle w:val="BodyText"/>
              <w:tabs>
                <w:tab w:val="clear" w:pos="1247"/>
                <w:tab w:val="clear" w:pos="2552"/>
                <w:tab w:val="clear" w:pos="3856"/>
                <w:tab w:val="clear" w:pos="5216"/>
                <w:tab w:val="clear" w:pos="6464"/>
                <w:tab w:val="clear" w:pos="7768"/>
                <w:tab w:val="clear" w:pos="9072"/>
                <w:tab w:val="clear" w:pos="10206"/>
              </w:tabs>
              <w:ind w:left="0"/>
              <w:jc w:val="center"/>
              <w:rPr>
                <w:ins w:id="302" w:author="Thomas Rusert" w:date="2015-03-06T13:55:00Z"/>
                <w:b/>
                <w:rPrChange w:id="303" w:author="Thomas Rusert" w:date="2015-03-06T13:56:00Z">
                  <w:rPr>
                    <w:ins w:id="304" w:author="Thomas Rusert" w:date="2015-03-06T13:55:00Z"/>
                  </w:rPr>
                </w:rPrChange>
              </w:rPr>
              <w:pPrChange w:id="305" w:author="Thomas Rusert" w:date="2015-03-06T14:27:00Z">
                <w:pPr>
                  <w:pStyle w:val="BodyText"/>
                  <w:tabs>
                    <w:tab w:val="clear" w:pos="1247"/>
                    <w:tab w:val="clear" w:pos="2552"/>
                    <w:tab w:val="clear" w:pos="3856"/>
                    <w:tab w:val="clear" w:pos="5216"/>
                    <w:tab w:val="clear" w:pos="6464"/>
                    <w:tab w:val="clear" w:pos="7768"/>
                    <w:tab w:val="clear" w:pos="9072"/>
                    <w:tab w:val="clear" w:pos="10206"/>
                  </w:tabs>
                  <w:ind w:left="0"/>
                </w:pPr>
              </w:pPrChange>
            </w:pPr>
            <w:ins w:id="306" w:author="Thomas Rusert" w:date="2015-03-06T13:55:00Z">
              <w:r w:rsidRPr="00A17033">
                <w:rPr>
                  <w:b/>
                  <w:rPrChange w:id="307" w:author="Thomas Rusert" w:date="2015-03-06T13:56:00Z">
                    <w:rPr/>
                  </w:rPrChange>
                </w:rPr>
                <w:t>1800</w:t>
              </w:r>
            </w:ins>
          </w:p>
        </w:tc>
        <w:tc>
          <w:tcPr>
            <w:tcW w:w="1102" w:type="dxa"/>
            <w:vAlign w:val="bottom"/>
            <w:tcPrChange w:id="308" w:author="Thomas Rusert" w:date="2015-03-06T14:27:00Z">
              <w:tcPr>
                <w:tcW w:w="1102" w:type="dxa"/>
              </w:tcPr>
            </w:tcPrChange>
          </w:tcPr>
          <w:p w:rsidR="00A17033" w:rsidRPr="00A17033" w:rsidRDefault="00A17033">
            <w:pPr>
              <w:pStyle w:val="BodyText"/>
              <w:tabs>
                <w:tab w:val="clear" w:pos="1247"/>
                <w:tab w:val="clear" w:pos="2552"/>
                <w:tab w:val="clear" w:pos="3856"/>
                <w:tab w:val="clear" w:pos="5216"/>
                <w:tab w:val="clear" w:pos="6464"/>
                <w:tab w:val="clear" w:pos="7768"/>
                <w:tab w:val="clear" w:pos="9072"/>
                <w:tab w:val="clear" w:pos="10206"/>
              </w:tabs>
              <w:ind w:left="0"/>
              <w:jc w:val="center"/>
              <w:rPr>
                <w:ins w:id="309" w:author="Thomas Rusert" w:date="2015-03-06T13:55:00Z"/>
                <w:b/>
                <w:rPrChange w:id="310" w:author="Thomas Rusert" w:date="2015-03-06T13:56:00Z">
                  <w:rPr>
                    <w:ins w:id="311" w:author="Thomas Rusert" w:date="2015-03-06T13:55:00Z"/>
                  </w:rPr>
                </w:rPrChange>
              </w:rPr>
              <w:pPrChange w:id="312" w:author="Thomas Rusert" w:date="2015-03-06T14:27:00Z">
                <w:pPr>
                  <w:pStyle w:val="BodyText"/>
                  <w:tabs>
                    <w:tab w:val="clear" w:pos="1247"/>
                    <w:tab w:val="clear" w:pos="2552"/>
                    <w:tab w:val="clear" w:pos="3856"/>
                    <w:tab w:val="clear" w:pos="5216"/>
                    <w:tab w:val="clear" w:pos="6464"/>
                    <w:tab w:val="clear" w:pos="7768"/>
                    <w:tab w:val="clear" w:pos="9072"/>
                    <w:tab w:val="clear" w:pos="10206"/>
                  </w:tabs>
                  <w:ind w:left="0"/>
                </w:pPr>
              </w:pPrChange>
            </w:pPr>
            <w:ins w:id="313" w:author="Thomas Rusert" w:date="2015-03-06T13:55:00Z">
              <w:r w:rsidRPr="00A17033">
                <w:rPr>
                  <w:b/>
                  <w:rPrChange w:id="314" w:author="Thomas Rusert" w:date="2015-03-06T13:56:00Z">
                    <w:rPr/>
                  </w:rPrChange>
                </w:rPr>
                <w:t>300</w:t>
              </w:r>
            </w:ins>
          </w:p>
        </w:tc>
      </w:tr>
    </w:tbl>
    <w:p w:rsidR="00B04C16" w:rsidRDefault="00B04C16">
      <w:pPr>
        <w:pStyle w:val="BodyText"/>
        <w:rPr>
          <w:ins w:id="315" w:author="Thomas Rusert" w:date="2015-03-06T14:28:00Z"/>
        </w:rPr>
        <w:pPrChange w:id="316" w:author="Thomas Rusert" w:date="2015-03-06T14:03:00Z">
          <w:pPr>
            <w:pStyle w:val="Heading1"/>
          </w:pPr>
        </w:pPrChange>
      </w:pPr>
      <w:ins w:id="317" w:author="Thomas Rusert" w:date="2015-03-06T14:03:00Z">
        <w:r>
          <w:t xml:space="preserve">The performance for guided transcoding </w:t>
        </w:r>
      </w:ins>
      <w:ins w:id="318" w:author="Thomas Rusert" w:date="2015-03-09T11:43:00Z">
        <w:r w:rsidR="006341E0">
          <w:t>i</w:t>
        </w:r>
      </w:ins>
      <w:ins w:id="319" w:author="Thomas Rusert" w:date="2015-03-06T14:03:00Z">
        <w:r>
          <w:t xml:space="preserve">s emulated by disabling transform coefficient coding in x264 (using a software modification), and coding 720p, 540p and 360p based on </w:t>
        </w:r>
      </w:ins>
      <w:ins w:id="320" w:author="Thomas Rusert" w:date="2015-03-06T20:25:00Z">
        <w:r w:rsidR="00610419">
          <w:t xml:space="preserve">the </w:t>
        </w:r>
      </w:ins>
      <w:ins w:id="321" w:author="Thomas Rusert" w:date="2015-03-06T14:03:00Z">
        <w:r>
          <w:t>decoded 1080p video</w:t>
        </w:r>
      </w:ins>
      <w:ins w:id="322" w:author="Thomas Rusert" w:date="2015-03-06T14:04:00Z">
        <w:r>
          <w:t xml:space="preserve">. For </w:t>
        </w:r>
      </w:ins>
      <w:ins w:id="323" w:author="Thomas Rusert" w:date="2015-03-09T11:41:00Z">
        <w:r w:rsidR="006341E0">
          <w:t xml:space="preserve">implementation </w:t>
        </w:r>
      </w:ins>
      <w:ins w:id="324" w:author="Thomas Rusert" w:date="2015-03-06T14:04:00Z">
        <w:r>
          <w:t>simplicity, the reference used for distortion</w:t>
        </w:r>
        <w:r w:rsidR="00610419">
          <w:t xml:space="preserve"> calculation in the encoder</w:t>
        </w:r>
        <w:r w:rsidR="006341E0">
          <w:t xml:space="preserve"> </w:t>
        </w:r>
      </w:ins>
      <w:ins w:id="325" w:author="Thomas Rusert" w:date="2015-03-09T11:43:00Z">
        <w:r w:rsidR="006341E0">
          <w:t>i</w:t>
        </w:r>
      </w:ins>
      <w:ins w:id="326" w:author="Thomas Rusert" w:date="2015-03-06T14:04:00Z">
        <w:r>
          <w:t xml:space="preserve">s the decoded 1080p video as well, not </w:t>
        </w:r>
      </w:ins>
      <w:ins w:id="327" w:author="Thomas Rusert" w:date="2015-03-06T14:22:00Z">
        <w:r w:rsidR="006D79B8">
          <w:t xml:space="preserve">the uncompressed video as </w:t>
        </w:r>
      </w:ins>
      <w:ins w:id="328" w:author="Thomas Rusert" w:date="2015-03-09T11:43:00Z">
        <w:r w:rsidR="006341E0">
          <w:t>in</w:t>
        </w:r>
      </w:ins>
      <w:ins w:id="329" w:author="Thomas Rusert" w:date="2015-03-06T14:22:00Z">
        <w:r w:rsidR="006D79B8">
          <w:t xml:space="preserve"> the case </w:t>
        </w:r>
      </w:ins>
      <w:ins w:id="330" w:author="Thomas Rusert" w:date="2015-03-09T11:43:00Z">
        <w:r w:rsidR="006341E0">
          <w:t>of</w:t>
        </w:r>
      </w:ins>
      <w:ins w:id="331" w:author="Thomas Rusert" w:date="2015-03-06T14:22:00Z">
        <w:r w:rsidR="006D79B8">
          <w:t xml:space="preserve"> the HEVC experiments (the impact on the result i</w:t>
        </w:r>
        <w:r w:rsidR="00610419">
          <w:t xml:space="preserve">s expected to </w:t>
        </w:r>
      </w:ins>
      <w:ins w:id="332" w:author="Thomas Rusert" w:date="2015-03-09T11:37:00Z">
        <w:r w:rsidR="006341E0">
          <w:t xml:space="preserve">be </w:t>
        </w:r>
      </w:ins>
      <w:ins w:id="333" w:author="Thomas Rusert" w:date="2015-03-06T20:26:00Z">
        <w:r w:rsidR="00610419">
          <w:t>small, i.e. very few percent</w:t>
        </w:r>
      </w:ins>
      <w:ins w:id="334" w:author="Thomas Rusert" w:date="2015-03-06T14:22:00Z">
        <w:r w:rsidR="006341E0">
          <w:t>).</w:t>
        </w:r>
      </w:ins>
    </w:p>
    <w:p w:rsidR="006D79B8" w:rsidRDefault="006D79B8">
      <w:pPr>
        <w:pStyle w:val="BodyText"/>
        <w:rPr>
          <w:ins w:id="335" w:author="Thomas Rusert" w:date="2015-03-06T14:33:00Z"/>
        </w:rPr>
        <w:pPrChange w:id="336" w:author="Thomas Rusert" w:date="2015-03-06T14:03:00Z">
          <w:pPr>
            <w:pStyle w:val="Heading1"/>
          </w:pPr>
        </w:pPrChange>
      </w:pPr>
      <w:ins w:id="337" w:author="Thomas Rusert" w:date="2015-03-06T14:29:00Z">
        <w:r>
          <w:fldChar w:fldCharType="begin"/>
        </w:r>
        <w:r>
          <w:instrText xml:space="preserve"> REF _Ref413415490 \h </w:instrText>
        </w:r>
      </w:ins>
      <w:r>
        <w:fldChar w:fldCharType="separate"/>
      </w:r>
      <w:ins w:id="338" w:author="Thomas Rusert" w:date="2015-03-06T14:29:00Z">
        <w:r>
          <w:t>Table 9</w:t>
        </w:r>
        <w:r>
          <w:fldChar w:fldCharType="end"/>
        </w:r>
        <w:r>
          <w:t xml:space="preserve"> shows the average </w:t>
        </w:r>
      </w:ins>
      <w:ins w:id="339" w:author="Thomas Rusert" w:date="2015-03-06T14:30:00Z">
        <w:r>
          <w:t xml:space="preserve">bitrate reduction when only motion information is coded for each of the lower resolutions. </w:t>
        </w:r>
      </w:ins>
      <w:ins w:id="340" w:author="Thomas Rusert" w:date="2015-03-06T14:31:00Z">
        <w:r>
          <w:t>It also shows the total bitrate reduction</w:t>
        </w:r>
      </w:ins>
      <w:ins w:id="341" w:author="Thomas Rusert" w:date="2015-03-06T20:26:00Z">
        <w:r w:rsidR="00610419">
          <w:t xml:space="preserve"> compared to the baseline scenario</w:t>
        </w:r>
      </w:ins>
      <w:ins w:id="342" w:author="Thomas Rusert" w:date="2015-03-06T14:31:00Z">
        <w:r>
          <w:t>, considering the bitrates for 1080p video as well as the motion information for 720p, 540p and 360p. It also shows the maximum theoretical gain which corresponds to the case of full transcoding.</w:t>
        </w:r>
      </w:ins>
    </w:p>
    <w:p w:rsidR="004C1F83" w:rsidRDefault="004C1F83">
      <w:pPr>
        <w:pStyle w:val="BodyText"/>
        <w:rPr>
          <w:ins w:id="343" w:author="Thomas Rusert" w:date="2015-03-06T14:23:00Z"/>
        </w:rPr>
        <w:pPrChange w:id="344" w:author="Thomas Rusert" w:date="2015-03-06T14:03:00Z">
          <w:pPr>
            <w:pStyle w:val="Heading1"/>
          </w:pPr>
        </w:pPrChange>
      </w:pPr>
      <w:ins w:id="345" w:author="Thomas Rusert" w:date="2015-03-06T14:33:00Z">
        <w:r>
          <w:t xml:space="preserve">Compared to the results for HEVC, the </w:t>
        </w:r>
      </w:ins>
      <w:ins w:id="346" w:author="Thomas Rusert" w:date="2015-03-06T20:27:00Z">
        <w:r w:rsidR="00610419">
          <w:t>bitrate reduction is</w:t>
        </w:r>
      </w:ins>
      <w:ins w:id="347" w:author="Thomas Rusert" w:date="2015-03-06T14:33:00Z">
        <w:r>
          <w:t xml:space="preserve"> similar</w:t>
        </w:r>
      </w:ins>
      <w:ins w:id="348" w:author="Thomas Rusert" w:date="2015-03-06T20:27:00Z">
        <w:r w:rsidR="00610419">
          <w:t xml:space="preserve"> for the cases of 720p and 540p</w:t>
        </w:r>
      </w:ins>
      <w:ins w:id="349" w:author="Thomas Rusert" w:date="2015-03-06T14:33:00Z">
        <w:r>
          <w:t xml:space="preserve">. The </w:t>
        </w:r>
      </w:ins>
      <w:ins w:id="350" w:author="Thomas Rusert" w:date="2015-03-06T20:27:00Z">
        <w:r w:rsidR="00610419">
          <w:t>bitrate reduction</w:t>
        </w:r>
      </w:ins>
      <w:ins w:id="351" w:author="Thomas Rusert" w:date="2015-03-06T14:33:00Z">
        <w:r>
          <w:t xml:space="preserve"> for 360p is lower</w:t>
        </w:r>
      </w:ins>
      <w:ins w:id="352" w:author="Thomas Rusert" w:date="2015-03-06T20:28:00Z">
        <w:r w:rsidR="00610419">
          <w:t xml:space="preserve"> than in the case of HEVC</w:t>
        </w:r>
      </w:ins>
      <w:ins w:id="353" w:author="Thomas Rusert" w:date="2015-03-06T14:33:00Z">
        <w:r>
          <w:t xml:space="preserve">. The total </w:t>
        </w:r>
      </w:ins>
      <w:ins w:id="354" w:author="Thomas Rusert" w:date="2015-03-06T20:28:00Z">
        <w:r w:rsidR="00610419">
          <w:t>bitrate reduction is</w:t>
        </w:r>
      </w:ins>
      <w:ins w:id="355" w:author="Thomas Rusert" w:date="2015-03-06T14:33:00Z">
        <w:r>
          <w:t xml:space="preserve"> lower which is primarily due to the fact that fewer representations are used in the H.264 experiments</w:t>
        </w:r>
      </w:ins>
      <w:ins w:id="356" w:author="Thomas Rusert" w:date="2015-03-06T20:28:00Z">
        <w:r w:rsidR="00610419">
          <w:t xml:space="preserve"> (4 instead of 7)</w:t>
        </w:r>
      </w:ins>
      <w:ins w:id="357" w:author="Thomas Rusert" w:date="2015-03-06T14:33:00Z">
        <w:r>
          <w:t>.</w:t>
        </w:r>
      </w:ins>
    </w:p>
    <w:p w:rsidR="006D79B8" w:rsidRDefault="006D79B8">
      <w:pPr>
        <w:pStyle w:val="Caption"/>
        <w:keepNext/>
        <w:keepLines/>
        <w:spacing w:before="360"/>
        <w:ind w:left="2552"/>
        <w:rPr>
          <w:ins w:id="358" w:author="Thomas Rusert" w:date="2015-03-06T14:23:00Z"/>
        </w:rPr>
        <w:pPrChange w:id="359" w:author="Thomas Rusert" w:date="2015-03-06T14:30:00Z">
          <w:pPr>
            <w:pStyle w:val="Heading1"/>
          </w:pPr>
        </w:pPrChange>
      </w:pPr>
      <w:bookmarkStart w:id="360" w:name="_Ref413415490"/>
      <w:ins w:id="361" w:author="Thomas Rusert" w:date="2015-03-06T14:28:00Z">
        <w:r>
          <w:lastRenderedPageBreak/>
          <w:t xml:space="preserve">Table </w:t>
        </w:r>
        <w:r>
          <w:fldChar w:fldCharType="begin"/>
        </w:r>
        <w:r>
          <w:instrText xml:space="preserve"> SEQ Table \* ARABIC </w:instrText>
        </w:r>
      </w:ins>
      <w:r>
        <w:fldChar w:fldCharType="separate"/>
      </w:r>
      <w:ins w:id="362" w:author="Thomas Rusert" w:date="2015-03-06T14:38:00Z">
        <w:r w:rsidR="004C1F83">
          <w:rPr>
            <w:noProof/>
          </w:rPr>
          <w:t>9</w:t>
        </w:r>
      </w:ins>
      <w:ins w:id="363" w:author="Thomas Rusert" w:date="2015-03-06T14:28:00Z">
        <w:r>
          <w:fldChar w:fldCharType="end"/>
        </w:r>
      </w:ins>
      <w:bookmarkEnd w:id="360"/>
      <w:ins w:id="364" w:author="Thomas Rusert" w:date="2015-03-06T14:29:00Z">
        <w:r>
          <w:t xml:space="preserve">: </w:t>
        </w:r>
        <w:r w:rsidRPr="006D79B8">
          <w:t>Average total bitrate reduction for “motion information only” versus simulcast H</w:t>
        </w:r>
        <w:r>
          <w:t>.264</w:t>
        </w:r>
        <w:r w:rsidRPr="006D79B8">
          <w:t xml:space="preserve"> encoding.</w:t>
        </w:r>
      </w:ins>
    </w:p>
    <w:tbl>
      <w:tblPr>
        <w:tblStyle w:val="TableGrid"/>
        <w:tblW w:w="0" w:type="auto"/>
        <w:tblInd w:w="2552" w:type="dxa"/>
        <w:tblLook w:val="04A0" w:firstRow="1" w:lastRow="0" w:firstColumn="1" w:lastColumn="0" w:noHBand="0" w:noVBand="1"/>
        <w:tblPrChange w:id="365" w:author="Thomas Rusert" w:date="2015-03-06T14:27:00Z">
          <w:tblPr>
            <w:tblStyle w:val="TableGrid"/>
            <w:tblW w:w="0" w:type="auto"/>
            <w:tblInd w:w="2552" w:type="dxa"/>
            <w:tblLook w:val="04A0" w:firstRow="1" w:lastRow="0" w:firstColumn="1" w:lastColumn="0" w:noHBand="0" w:noVBand="1"/>
          </w:tblPr>
        </w:tblPrChange>
      </w:tblPr>
      <w:tblGrid>
        <w:gridCol w:w="1549"/>
        <w:gridCol w:w="1205"/>
        <w:gridCol w:w="1205"/>
        <w:gridCol w:w="1252"/>
        <w:gridCol w:w="1224"/>
        <w:gridCol w:w="1378"/>
        <w:tblGridChange w:id="366">
          <w:tblGrid>
            <w:gridCol w:w="1549"/>
            <w:gridCol w:w="1305"/>
            <w:gridCol w:w="1304"/>
            <w:gridCol w:w="1360"/>
            <w:gridCol w:w="1360"/>
            <w:gridCol w:w="1360"/>
          </w:tblGrid>
        </w:tblGridChange>
      </w:tblGrid>
      <w:tr w:rsidR="006D79B8" w:rsidRPr="00947E9E" w:rsidTr="006D79B8">
        <w:trPr>
          <w:ins w:id="367" w:author="Thomas Rusert" w:date="2015-03-06T14:25:00Z"/>
        </w:trPr>
        <w:tc>
          <w:tcPr>
            <w:tcW w:w="1549" w:type="dxa"/>
            <w:tcPrChange w:id="368" w:author="Thomas Rusert" w:date="2015-03-06T14:27:00Z">
              <w:tcPr>
                <w:tcW w:w="1549"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rPr>
                <w:ins w:id="369" w:author="Thomas Rusert" w:date="2015-03-06T14:25:00Z"/>
              </w:rPr>
              <w:pPrChange w:id="370"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p>
        </w:tc>
        <w:tc>
          <w:tcPr>
            <w:tcW w:w="1243" w:type="dxa"/>
            <w:vAlign w:val="bottom"/>
            <w:tcPrChange w:id="371" w:author="Thomas Rusert" w:date="2015-03-06T14:27:00Z">
              <w:tcPr>
                <w:tcW w:w="1305" w:type="dxa"/>
              </w:tcPr>
            </w:tcPrChange>
          </w:tcPr>
          <w:p w:rsidR="006D79B8" w:rsidRPr="006D79B8" w:rsidRDefault="006D79B8">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372" w:author="Thomas Rusert" w:date="2015-03-06T14:25:00Z"/>
                <w:color w:val="000000"/>
                <w:lang w:eastAsia="sv-SE"/>
                <w:rPrChange w:id="373" w:author="Thomas Rusert" w:date="2015-03-06T14:27:00Z">
                  <w:rPr>
                    <w:ins w:id="374" w:author="Thomas Rusert" w:date="2015-03-06T14:25:00Z"/>
                  </w:rPr>
                </w:rPrChange>
              </w:rPr>
              <w:pPrChange w:id="375"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376" w:author="Thomas Rusert" w:date="2015-03-06T14:25:00Z">
              <w:r w:rsidRPr="006D79B8">
                <w:rPr>
                  <w:color w:val="000000"/>
                  <w:lang w:eastAsia="sv-SE"/>
                  <w:rPrChange w:id="377" w:author="Thomas Rusert" w:date="2015-03-06T14:27:00Z">
                    <w:rPr/>
                  </w:rPrChange>
                </w:rPr>
                <w:t>720p</w:t>
              </w:r>
            </w:ins>
          </w:p>
        </w:tc>
        <w:tc>
          <w:tcPr>
            <w:tcW w:w="1242" w:type="dxa"/>
            <w:vAlign w:val="bottom"/>
            <w:tcPrChange w:id="378" w:author="Thomas Rusert" w:date="2015-03-06T14:27:00Z">
              <w:tcPr>
                <w:tcW w:w="1304" w:type="dxa"/>
              </w:tcPr>
            </w:tcPrChange>
          </w:tcPr>
          <w:p w:rsidR="006D79B8" w:rsidRPr="006D79B8" w:rsidRDefault="006D79B8">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379" w:author="Thomas Rusert" w:date="2015-03-06T14:25:00Z"/>
                <w:color w:val="000000"/>
                <w:lang w:eastAsia="sv-SE"/>
                <w:rPrChange w:id="380" w:author="Thomas Rusert" w:date="2015-03-06T14:27:00Z">
                  <w:rPr>
                    <w:ins w:id="381" w:author="Thomas Rusert" w:date="2015-03-06T14:25:00Z"/>
                  </w:rPr>
                </w:rPrChange>
              </w:rPr>
              <w:pPrChange w:id="382"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383" w:author="Thomas Rusert" w:date="2015-03-06T14:25:00Z">
              <w:r w:rsidRPr="006D79B8">
                <w:rPr>
                  <w:color w:val="000000"/>
                  <w:lang w:eastAsia="sv-SE"/>
                  <w:rPrChange w:id="384" w:author="Thomas Rusert" w:date="2015-03-06T14:27:00Z">
                    <w:rPr/>
                  </w:rPrChange>
                </w:rPr>
                <w:t>540p</w:t>
              </w:r>
            </w:ins>
          </w:p>
        </w:tc>
        <w:tc>
          <w:tcPr>
            <w:tcW w:w="1293" w:type="dxa"/>
            <w:vAlign w:val="bottom"/>
            <w:tcPrChange w:id="385" w:author="Thomas Rusert" w:date="2015-03-06T14:27:00Z">
              <w:tcPr>
                <w:tcW w:w="1360" w:type="dxa"/>
              </w:tcPr>
            </w:tcPrChange>
          </w:tcPr>
          <w:p w:rsidR="006D79B8" w:rsidRPr="006D79B8" w:rsidRDefault="006D79B8">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386" w:author="Thomas Rusert" w:date="2015-03-06T14:25:00Z"/>
                <w:color w:val="000000"/>
                <w:lang w:eastAsia="sv-SE"/>
                <w:rPrChange w:id="387" w:author="Thomas Rusert" w:date="2015-03-06T14:27:00Z">
                  <w:rPr>
                    <w:ins w:id="388" w:author="Thomas Rusert" w:date="2015-03-06T14:25:00Z"/>
                  </w:rPr>
                </w:rPrChange>
              </w:rPr>
              <w:pPrChange w:id="389"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390" w:author="Thomas Rusert" w:date="2015-03-06T14:25:00Z">
              <w:r w:rsidRPr="006D79B8">
                <w:rPr>
                  <w:color w:val="000000"/>
                  <w:lang w:eastAsia="sv-SE"/>
                  <w:rPrChange w:id="391" w:author="Thomas Rusert" w:date="2015-03-06T14:27:00Z">
                    <w:rPr/>
                  </w:rPrChange>
                </w:rPr>
                <w:t>360p</w:t>
              </w:r>
            </w:ins>
          </w:p>
        </w:tc>
        <w:tc>
          <w:tcPr>
            <w:tcW w:w="1243" w:type="dxa"/>
            <w:vAlign w:val="bottom"/>
            <w:tcPrChange w:id="392" w:author="Thomas Rusert" w:date="2015-03-06T14:27:00Z">
              <w:tcPr>
                <w:tcW w:w="1360"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393" w:author="Thomas Rusert" w:date="2015-03-06T14:26:00Z"/>
              </w:rPr>
              <w:pPrChange w:id="394"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395" w:author="Thomas Rusert" w:date="2015-03-06T14:26:00Z">
              <w:r>
                <w:rPr>
                  <w:color w:val="000000"/>
                  <w:lang w:eastAsia="sv-SE"/>
                </w:rPr>
                <w:t>Total</w:t>
              </w:r>
            </w:ins>
          </w:p>
        </w:tc>
        <w:tc>
          <w:tcPr>
            <w:tcW w:w="1243" w:type="dxa"/>
            <w:vAlign w:val="bottom"/>
            <w:tcPrChange w:id="396" w:author="Thomas Rusert" w:date="2015-03-06T14:27:00Z">
              <w:tcPr>
                <w:tcW w:w="1360"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397" w:author="Thomas Rusert" w:date="2015-03-06T14:26:00Z"/>
              </w:rPr>
              <w:pPrChange w:id="398"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399" w:author="Thomas Rusert" w:date="2015-03-06T14:27:00Z">
              <w:r>
                <w:rPr>
                  <w:color w:val="000000"/>
                  <w:lang w:eastAsia="sv-SE"/>
                </w:rPr>
                <w:t>M</w:t>
              </w:r>
            </w:ins>
            <w:ins w:id="400" w:author="Thomas Rusert" w:date="2015-03-06T14:26:00Z">
              <w:r>
                <w:rPr>
                  <w:color w:val="000000"/>
                  <w:lang w:eastAsia="sv-SE"/>
                </w:rPr>
                <w:t xml:space="preserve">ax </w:t>
              </w:r>
            </w:ins>
            <w:ins w:id="401" w:author="Thomas Rusert" w:date="2015-03-06T14:27:00Z">
              <w:r>
                <w:rPr>
                  <w:color w:val="000000"/>
                  <w:lang w:eastAsia="sv-SE"/>
                </w:rPr>
                <w:t>(theoretical)</w:t>
              </w:r>
            </w:ins>
          </w:p>
        </w:tc>
      </w:tr>
      <w:tr w:rsidR="006D79B8" w:rsidRPr="00947E9E" w:rsidTr="006D79B8">
        <w:trPr>
          <w:ins w:id="402" w:author="Thomas Rusert" w:date="2015-03-06T14:25:00Z"/>
        </w:trPr>
        <w:tc>
          <w:tcPr>
            <w:tcW w:w="1549" w:type="dxa"/>
            <w:tcPrChange w:id="403" w:author="Thomas Rusert" w:date="2015-03-06T14:27:00Z">
              <w:tcPr>
                <w:tcW w:w="1549"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rPr>
                <w:ins w:id="404" w:author="Thomas Rusert" w:date="2015-03-06T14:25:00Z"/>
              </w:rPr>
              <w:pPrChange w:id="405"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406" w:author="Thomas Rusert" w:date="2015-03-06T14:25:00Z">
              <w:r w:rsidRPr="00947E9E">
                <w:t>Kimono</w:t>
              </w:r>
            </w:ins>
          </w:p>
        </w:tc>
        <w:tc>
          <w:tcPr>
            <w:tcW w:w="1243" w:type="dxa"/>
            <w:vAlign w:val="bottom"/>
            <w:tcPrChange w:id="407" w:author="Thomas Rusert" w:date="2015-03-06T14:27:00Z">
              <w:tcPr>
                <w:tcW w:w="1305"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408" w:author="Thomas Rusert" w:date="2015-03-06T14:25:00Z"/>
              </w:rPr>
              <w:pPrChange w:id="409"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410" w:author="Thomas Rusert" w:date="2015-03-06T14:25:00Z">
              <w:r w:rsidRPr="00947E9E">
                <w:t>54%</w:t>
              </w:r>
            </w:ins>
          </w:p>
        </w:tc>
        <w:tc>
          <w:tcPr>
            <w:tcW w:w="1242" w:type="dxa"/>
            <w:vAlign w:val="bottom"/>
            <w:tcPrChange w:id="411" w:author="Thomas Rusert" w:date="2015-03-06T14:27:00Z">
              <w:tcPr>
                <w:tcW w:w="1304"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412" w:author="Thomas Rusert" w:date="2015-03-06T14:25:00Z"/>
              </w:rPr>
              <w:pPrChange w:id="413"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414" w:author="Thomas Rusert" w:date="2015-03-06T14:25:00Z">
              <w:r w:rsidRPr="00947E9E">
                <w:t>53%</w:t>
              </w:r>
            </w:ins>
          </w:p>
        </w:tc>
        <w:tc>
          <w:tcPr>
            <w:tcW w:w="1293" w:type="dxa"/>
            <w:vAlign w:val="bottom"/>
            <w:tcPrChange w:id="415" w:author="Thomas Rusert" w:date="2015-03-06T14:27:00Z">
              <w:tcPr>
                <w:tcW w:w="1360"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416" w:author="Thomas Rusert" w:date="2015-03-06T14:25:00Z"/>
              </w:rPr>
              <w:pPrChange w:id="417"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418" w:author="Thomas Rusert" w:date="2015-03-06T14:25:00Z">
              <w:r w:rsidRPr="00947E9E">
                <w:t>34%</w:t>
              </w:r>
            </w:ins>
          </w:p>
        </w:tc>
        <w:tc>
          <w:tcPr>
            <w:tcW w:w="1243" w:type="dxa"/>
            <w:vAlign w:val="bottom"/>
            <w:tcPrChange w:id="419" w:author="Thomas Rusert" w:date="2015-03-06T14:27:00Z">
              <w:tcPr>
                <w:tcW w:w="1360"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420" w:author="Thomas Rusert" w:date="2015-03-06T14:26:00Z"/>
              </w:rPr>
              <w:pPrChange w:id="421"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422" w:author="Thomas Rusert" w:date="2015-03-06T14:26:00Z">
              <w:r>
                <w:rPr>
                  <w:color w:val="000000"/>
                </w:rPr>
                <w:t>21,79%</w:t>
              </w:r>
            </w:ins>
          </w:p>
        </w:tc>
        <w:tc>
          <w:tcPr>
            <w:tcW w:w="1243" w:type="dxa"/>
            <w:vAlign w:val="bottom"/>
            <w:tcPrChange w:id="423" w:author="Thomas Rusert" w:date="2015-03-06T14:27:00Z">
              <w:tcPr>
                <w:tcW w:w="1360"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424" w:author="Thomas Rusert" w:date="2015-03-06T14:26:00Z"/>
              </w:rPr>
              <w:pPrChange w:id="425"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426" w:author="Thomas Rusert" w:date="2015-03-06T14:26:00Z">
              <w:r>
                <w:rPr>
                  <w:color w:val="000000"/>
                  <w:lang w:eastAsia="sv-SE"/>
                </w:rPr>
                <w:t>41,40%</w:t>
              </w:r>
            </w:ins>
          </w:p>
        </w:tc>
      </w:tr>
      <w:tr w:rsidR="006D79B8" w:rsidRPr="00947E9E" w:rsidTr="006D79B8">
        <w:trPr>
          <w:ins w:id="427" w:author="Thomas Rusert" w:date="2015-03-06T14:25:00Z"/>
        </w:trPr>
        <w:tc>
          <w:tcPr>
            <w:tcW w:w="1549" w:type="dxa"/>
            <w:tcPrChange w:id="428" w:author="Thomas Rusert" w:date="2015-03-06T14:27:00Z">
              <w:tcPr>
                <w:tcW w:w="1549"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rPr>
                <w:ins w:id="429" w:author="Thomas Rusert" w:date="2015-03-06T14:25:00Z"/>
              </w:rPr>
              <w:pPrChange w:id="430"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431" w:author="Thomas Rusert" w:date="2015-03-06T14:25:00Z">
              <w:r w:rsidRPr="00947E9E">
                <w:t>ParkScene</w:t>
              </w:r>
            </w:ins>
          </w:p>
        </w:tc>
        <w:tc>
          <w:tcPr>
            <w:tcW w:w="1243" w:type="dxa"/>
            <w:vAlign w:val="bottom"/>
            <w:tcPrChange w:id="432" w:author="Thomas Rusert" w:date="2015-03-06T14:27:00Z">
              <w:tcPr>
                <w:tcW w:w="1305"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433" w:author="Thomas Rusert" w:date="2015-03-06T14:25:00Z"/>
              </w:rPr>
              <w:pPrChange w:id="434"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435" w:author="Thomas Rusert" w:date="2015-03-06T14:25:00Z">
              <w:r w:rsidRPr="00947E9E">
                <w:t>62%</w:t>
              </w:r>
            </w:ins>
          </w:p>
        </w:tc>
        <w:tc>
          <w:tcPr>
            <w:tcW w:w="1242" w:type="dxa"/>
            <w:vAlign w:val="bottom"/>
            <w:tcPrChange w:id="436" w:author="Thomas Rusert" w:date="2015-03-06T14:27:00Z">
              <w:tcPr>
                <w:tcW w:w="1304"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437" w:author="Thomas Rusert" w:date="2015-03-06T14:25:00Z"/>
              </w:rPr>
              <w:pPrChange w:id="438"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439" w:author="Thomas Rusert" w:date="2015-03-06T14:25:00Z">
              <w:r w:rsidRPr="00947E9E">
                <w:t>61%</w:t>
              </w:r>
            </w:ins>
          </w:p>
        </w:tc>
        <w:tc>
          <w:tcPr>
            <w:tcW w:w="1293" w:type="dxa"/>
            <w:vAlign w:val="bottom"/>
            <w:tcPrChange w:id="440" w:author="Thomas Rusert" w:date="2015-03-06T14:27:00Z">
              <w:tcPr>
                <w:tcW w:w="1360"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441" w:author="Thomas Rusert" w:date="2015-03-06T14:25:00Z"/>
              </w:rPr>
              <w:pPrChange w:id="442"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443" w:author="Thomas Rusert" w:date="2015-03-06T14:25:00Z">
              <w:r w:rsidRPr="00947E9E">
                <w:t>46%</w:t>
              </w:r>
            </w:ins>
          </w:p>
        </w:tc>
        <w:tc>
          <w:tcPr>
            <w:tcW w:w="1243" w:type="dxa"/>
            <w:vAlign w:val="bottom"/>
            <w:tcPrChange w:id="444" w:author="Thomas Rusert" w:date="2015-03-06T14:27:00Z">
              <w:tcPr>
                <w:tcW w:w="1360"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445" w:author="Thomas Rusert" w:date="2015-03-06T14:26:00Z"/>
              </w:rPr>
              <w:pPrChange w:id="446"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447" w:author="Thomas Rusert" w:date="2015-03-06T14:26:00Z">
              <w:r>
                <w:rPr>
                  <w:color w:val="000000"/>
                </w:rPr>
                <w:t>24,35%</w:t>
              </w:r>
            </w:ins>
          </w:p>
        </w:tc>
        <w:tc>
          <w:tcPr>
            <w:tcW w:w="1243" w:type="dxa"/>
            <w:vAlign w:val="bottom"/>
            <w:tcPrChange w:id="448" w:author="Thomas Rusert" w:date="2015-03-06T14:27:00Z">
              <w:tcPr>
                <w:tcW w:w="1360"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449" w:author="Thomas Rusert" w:date="2015-03-06T14:26:00Z"/>
              </w:rPr>
              <w:pPrChange w:id="450"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451" w:author="Thomas Rusert" w:date="2015-03-06T14:26:00Z">
              <w:r>
                <w:rPr>
                  <w:color w:val="000000"/>
                  <w:lang w:eastAsia="sv-SE"/>
                </w:rPr>
                <w:t>40,29%</w:t>
              </w:r>
            </w:ins>
          </w:p>
        </w:tc>
      </w:tr>
      <w:tr w:rsidR="006D79B8" w:rsidRPr="00947E9E" w:rsidTr="006D79B8">
        <w:trPr>
          <w:ins w:id="452" w:author="Thomas Rusert" w:date="2015-03-06T14:25:00Z"/>
        </w:trPr>
        <w:tc>
          <w:tcPr>
            <w:tcW w:w="1549" w:type="dxa"/>
            <w:tcPrChange w:id="453" w:author="Thomas Rusert" w:date="2015-03-06T14:27:00Z">
              <w:tcPr>
                <w:tcW w:w="1549"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rPr>
                <w:ins w:id="454" w:author="Thomas Rusert" w:date="2015-03-06T14:25:00Z"/>
              </w:rPr>
              <w:pPrChange w:id="455"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456" w:author="Thomas Rusert" w:date="2015-03-06T14:25:00Z">
              <w:r w:rsidRPr="00947E9E">
                <w:t>Cactus</w:t>
              </w:r>
            </w:ins>
          </w:p>
        </w:tc>
        <w:tc>
          <w:tcPr>
            <w:tcW w:w="1243" w:type="dxa"/>
            <w:vAlign w:val="bottom"/>
            <w:tcPrChange w:id="457" w:author="Thomas Rusert" w:date="2015-03-06T14:27:00Z">
              <w:tcPr>
                <w:tcW w:w="1305"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458" w:author="Thomas Rusert" w:date="2015-03-06T14:25:00Z"/>
              </w:rPr>
              <w:pPrChange w:id="459"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460" w:author="Thomas Rusert" w:date="2015-03-06T14:25:00Z">
              <w:r w:rsidRPr="00947E9E">
                <w:t>49%</w:t>
              </w:r>
            </w:ins>
          </w:p>
        </w:tc>
        <w:tc>
          <w:tcPr>
            <w:tcW w:w="1242" w:type="dxa"/>
            <w:vAlign w:val="bottom"/>
            <w:tcPrChange w:id="461" w:author="Thomas Rusert" w:date="2015-03-06T14:27:00Z">
              <w:tcPr>
                <w:tcW w:w="1304"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462" w:author="Thomas Rusert" w:date="2015-03-06T14:25:00Z"/>
              </w:rPr>
              <w:pPrChange w:id="463"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464" w:author="Thomas Rusert" w:date="2015-03-06T14:25:00Z">
              <w:r w:rsidRPr="00947E9E">
                <w:t>46%</w:t>
              </w:r>
            </w:ins>
          </w:p>
        </w:tc>
        <w:tc>
          <w:tcPr>
            <w:tcW w:w="1293" w:type="dxa"/>
            <w:vAlign w:val="bottom"/>
            <w:tcPrChange w:id="465" w:author="Thomas Rusert" w:date="2015-03-06T14:27:00Z">
              <w:tcPr>
                <w:tcW w:w="1360"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466" w:author="Thomas Rusert" w:date="2015-03-06T14:25:00Z"/>
              </w:rPr>
              <w:pPrChange w:id="467"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468" w:author="Thomas Rusert" w:date="2015-03-06T14:25:00Z">
              <w:r w:rsidRPr="00947E9E">
                <w:t>26%</w:t>
              </w:r>
            </w:ins>
          </w:p>
        </w:tc>
        <w:tc>
          <w:tcPr>
            <w:tcW w:w="1243" w:type="dxa"/>
            <w:vAlign w:val="bottom"/>
            <w:tcPrChange w:id="469" w:author="Thomas Rusert" w:date="2015-03-06T14:27:00Z">
              <w:tcPr>
                <w:tcW w:w="1360"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470" w:author="Thomas Rusert" w:date="2015-03-06T14:26:00Z"/>
              </w:rPr>
              <w:pPrChange w:id="471"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472" w:author="Thomas Rusert" w:date="2015-03-06T14:26:00Z">
              <w:r>
                <w:rPr>
                  <w:color w:val="000000"/>
                </w:rPr>
                <w:t>19,64%</w:t>
              </w:r>
            </w:ins>
          </w:p>
        </w:tc>
        <w:tc>
          <w:tcPr>
            <w:tcW w:w="1243" w:type="dxa"/>
            <w:vAlign w:val="bottom"/>
            <w:tcPrChange w:id="473" w:author="Thomas Rusert" w:date="2015-03-06T14:27:00Z">
              <w:tcPr>
                <w:tcW w:w="1360"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474" w:author="Thomas Rusert" w:date="2015-03-06T14:26:00Z"/>
              </w:rPr>
              <w:pPrChange w:id="475"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476" w:author="Thomas Rusert" w:date="2015-03-06T14:26:00Z">
              <w:r>
                <w:rPr>
                  <w:color w:val="000000"/>
                  <w:lang w:eastAsia="sv-SE"/>
                </w:rPr>
                <w:t>42,30%</w:t>
              </w:r>
            </w:ins>
          </w:p>
        </w:tc>
      </w:tr>
      <w:tr w:rsidR="006D79B8" w:rsidRPr="00947E9E" w:rsidTr="006D79B8">
        <w:trPr>
          <w:ins w:id="477" w:author="Thomas Rusert" w:date="2015-03-06T14:25:00Z"/>
        </w:trPr>
        <w:tc>
          <w:tcPr>
            <w:tcW w:w="1549" w:type="dxa"/>
            <w:tcPrChange w:id="478" w:author="Thomas Rusert" w:date="2015-03-06T14:27:00Z">
              <w:tcPr>
                <w:tcW w:w="1549"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rPr>
                <w:ins w:id="479" w:author="Thomas Rusert" w:date="2015-03-06T14:25:00Z"/>
              </w:rPr>
              <w:pPrChange w:id="480"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481" w:author="Thomas Rusert" w:date="2015-03-06T14:25:00Z">
              <w:r w:rsidRPr="00947E9E">
                <w:t>BasketBDrive</w:t>
              </w:r>
            </w:ins>
          </w:p>
        </w:tc>
        <w:tc>
          <w:tcPr>
            <w:tcW w:w="1243" w:type="dxa"/>
            <w:vAlign w:val="bottom"/>
            <w:tcPrChange w:id="482" w:author="Thomas Rusert" w:date="2015-03-06T14:27:00Z">
              <w:tcPr>
                <w:tcW w:w="1305"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483" w:author="Thomas Rusert" w:date="2015-03-06T14:25:00Z"/>
              </w:rPr>
              <w:pPrChange w:id="484"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485" w:author="Thomas Rusert" w:date="2015-03-06T14:25:00Z">
              <w:r w:rsidRPr="00947E9E">
                <w:t>38%</w:t>
              </w:r>
            </w:ins>
          </w:p>
        </w:tc>
        <w:tc>
          <w:tcPr>
            <w:tcW w:w="1242" w:type="dxa"/>
            <w:vAlign w:val="bottom"/>
            <w:tcPrChange w:id="486" w:author="Thomas Rusert" w:date="2015-03-06T14:27:00Z">
              <w:tcPr>
                <w:tcW w:w="1304"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487" w:author="Thomas Rusert" w:date="2015-03-06T14:25:00Z"/>
              </w:rPr>
              <w:pPrChange w:id="488"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489" w:author="Thomas Rusert" w:date="2015-03-06T14:25:00Z">
              <w:r w:rsidRPr="00947E9E">
                <w:t>34%</w:t>
              </w:r>
            </w:ins>
          </w:p>
        </w:tc>
        <w:tc>
          <w:tcPr>
            <w:tcW w:w="1293" w:type="dxa"/>
            <w:vAlign w:val="bottom"/>
            <w:tcPrChange w:id="490" w:author="Thomas Rusert" w:date="2015-03-06T14:27:00Z">
              <w:tcPr>
                <w:tcW w:w="1360"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491" w:author="Thomas Rusert" w:date="2015-03-06T14:25:00Z"/>
              </w:rPr>
              <w:pPrChange w:id="492"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493" w:author="Thomas Rusert" w:date="2015-03-06T14:25:00Z">
              <w:r w:rsidRPr="00947E9E">
                <w:t>19%</w:t>
              </w:r>
            </w:ins>
          </w:p>
        </w:tc>
        <w:tc>
          <w:tcPr>
            <w:tcW w:w="1243" w:type="dxa"/>
            <w:vAlign w:val="bottom"/>
            <w:tcPrChange w:id="494" w:author="Thomas Rusert" w:date="2015-03-06T14:27:00Z">
              <w:tcPr>
                <w:tcW w:w="1360"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495" w:author="Thomas Rusert" w:date="2015-03-06T14:26:00Z"/>
              </w:rPr>
              <w:pPrChange w:id="496"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497" w:author="Thomas Rusert" w:date="2015-03-06T14:26:00Z">
              <w:r>
                <w:rPr>
                  <w:color w:val="000000"/>
                </w:rPr>
                <w:t>16,40%</w:t>
              </w:r>
            </w:ins>
          </w:p>
        </w:tc>
        <w:tc>
          <w:tcPr>
            <w:tcW w:w="1243" w:type="dxa"/>
            <w:vAlign w:val="bottom"/>
            <w:tcPrChange w:id="498" w:author="Thomas Rusert" w:date="2015-03-06T14:27:00Z">
              <w:tcPr>
                <w:tcW w:w="1360"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499" w:author="Thomas Rusert" w:date="2015-03-06T14:26:00Z"/>
              </w:rPr>
              <w:pPrChange w:id="500"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501" w:author="Thomas Rusert" w:date="2015-03-06T14:26:00Z">
              <w:r>
                <w:rPr>
                  <w:color w:val="000000"/>
                  <w:lang w:eastAsia="sv-SE"/>
                </w:rPr>
                <w:t>45,96%</w:t>
              </w:r>
            </w:ins>
          </w:p>
        </w:tc>
      </w:tr>
      <w:tr w:rsidR="006D79B8" w:rsidRPr="00947E9E" w:rsidTr="006D79B8">
        <w:trPr>
          <w:ins w:id="502" w:author="Thomas Rusert" w:date="2015-03-06T14:25:00Z"/>
        </w:trPr>
        <w:tc>
          <w:tcPr>
            <w:tcW w:w="1549" w:type="dxa"/>
            <w:tcPrChange w:id="503" w:author="Thomas Rusert" w:date="2015-03-06T14:27:00Z">
              <w:tcPr>
                <w:tcW w:w="1549"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rPr>
                <w:ins w:id="504" w:author="Thomas Rusert" w:date="2015-03-06T14:25:00Z"/>
              </w:rPr>
              <w:pPrChange w:id="505"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506" w:author="Thomas Rusert" w:date="2015-03-06T14:25:00Z">
              <w:r w:rsidRPr="00947E9E">
                <w:t>BQTerrace</w:t>
              </w:r>
            </w:ins>
          </w:p>
        </w:tc>
        <w:tc>
          <w:tcPr>
            <w:tcW w:w="1243" w:type="dxa"/>
            <w:vAlign w:val="bottom"/>
            <w:tcPrChange w:id="507" w:author="Thomas Rusert" w:date="2015-03-06T14:27:00Z">
              <w:tcPr>
                <w:tcW w:w="1305"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508" w:author="Thomas Rusert" w:date="2015-03-06T14:25:00Z"/>
              </w:rPr>
              <w:pPrChange w:id="509"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510" w:author="Thomas Rusert" w:date="2015-03-06T14:25:00Z">
              <w:r w:rsidRPr="00947E9E">
                <w:t>39%</w:t>
              </w:r>
            </w:ins>
          </w:p>
        </w:tc>
        <w:tc>
          <w:tcPr>
            <w:tcW w:w="1242" w:type="dxa"/>
            <w:vAlign w:val="bottom"/>
            <w:tcPrChange w:id="511" w:author="Thomas Rusert" w:date="2015-03-06T14:27:00Z">
              <w:tcPr>
                <w:tcW w:w="1304"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512" w:author="Thomas Rusert" w:date="2015-03-06T14:25:00Z"/>
              </w:rPr>
              <w:pPrChange w:id="513"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514" w:author="Thomas Rusert" w:date="2015-03-06T14:25:00Z">
              <w:r w:rsidRPr="00947E9E">
                <w:t>41%</w:t>
              </w:r>
            </w:ins>
          </w:p>
        </w:tc>
        <w:tc>
          <w:tcPr>
            <w:tcW w:w="1293" w:type="dxa"/>
            <w:vAlign w:val="bottom"/>
            <w:tcPrChange w:id="515" w:author="Thomas Rusert" w:date="2015-03-06T14:27:00Z">
              <w:tcPr>
                <w:tcW w:w="1360"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516" w:author="Thomas Rusert" w:date="2015-03-06T14:25:00Z"/>
              </w:rPr>
              <w:pPrChange w:id="517"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518" w:author="Thomas Rusert" w:date="2015-03-06T14:25:00Z">
              <w:r w:rsidRPr="00947E9E">
                <w:t>32%</w:t>
              </w:r>
            </w:ins>
          </w:p>
        </w:tc>
        <w:tc>
          <w:tcPr>
            <w:tcW w:w="1243" w:type="dxa"/>
            <w:vAlign w:val="bottom"/>
            <w:tcPrChange w:id="519" w:author="Thomas Rusert" w:date="2015-03-06T14:27:00Z">
              <w:tcPr>
                <w:tcW w:w="1360"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520" w:author="Thomas Rusert" w:date="2015-03-06T14:26:00Z"/>
              </w:rPr>
              <w:pPrChange w:id="521"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522" w:author="Thomas Rusert" w:date="2015-03-06T14:26:00Z">
              <w:r>
                <w:rPr>
                  <w:color w:val="000000"/>
                </w:rPr>
                <w:t>12,95%</w:t>
              </w:r>
            </w:ins>
          </w:p>
        </w:tc>
        <w:tc>
          <w:tcPr>
            <w:tcW w:w="1243" w:type="dxa"/>
            <w:vAlign w:val="bottom"/>
            <w:tcPrChange w:id="523" w:author="Thomas Rusert" w:date="2015-03-06T14:27:00Z">
              <w:tcPr>
                <w:tcW w:w="1360" w:type="dxa"/>
              </w:tcPr>
            </w:tcPrChange>
          </w:tcPr>
          <w:p w:rsidR="006D79B8" w:rsidRPr="00947E9E" w:rsidRDefault="006D79B8">
            <w:pPr>
              <w:pStyle w:val="BodyText"/>
              <w:keepNext/>
              <w:tabs>
                <w:tab w:val="clear" w:pos="1247"/>
                <w:tab w:val="clear" w:pos="2552"/>
                <w:tab w:val="clear" w:pos="3856"/>
                <w:tab w:val="clear" w:pos="5216"/>
                <w:tab w:val="clear" w:pos="6464"/>
                <w:tab w:val="clear" w:pos="7768"/>
                <w:tab w:val="clear" w:pos="9072"/>
                <w:tab w:val="clear" w:pos="10206"/>
              </w:tabs>
              <w:ind w:left="0"/>
              <w:jc w:val="center"/>
              <w:rPr>
                <w:ins w:id="524" w:author="Thomas Rusert" w:date="2015-03-06T14:26:00Z"/>
              </w:rPr>
              <w:pPrChange w:id="525" w:author="Thomas Rusert" w:date="2015-03-06T14:30:00Z">
                <w:pPr>
                  <w:pStyle w:val="BodyText"/>
                  <w:tabs>
                    <w:tab w:val="clear" w:pos="1247"/>
                    <w:tab w:val="clear" w:pos="2552"/>
                    <w:tab w:val="clear" w:pos="3856"/>
                    <w:tab w:val="clear" w:pos="5216"/>
                    <w:tab w:val="clear" w:pos="6464"/>
                    <w:tab w:val="clear" w:pos="7768"/>
                    <w:tab w:val="clear" w:pos="9072"/>
                    <w:tab w:val="clear" w:pos="10206"/>
                  </w:tabs>
                  <w:ind w:left="0"/>
                </w:pPr>
              </w:pPrChange>
            </w:pPr>
            <w:ins w:id="526" w:author="Thomas Rusert" w:date="2015-03-06T14:26:00Z">
              <w:r>
                <w:rPr>
                  <w:color w:val="000000"/>
                  <w:lang w:eastAsia="sv-SE"/>
                </w:rPr>
                <w:t>33,01%</w:t>
              </w:r>
            </w:ins>
          </w:p>
        </w:tc>
      </w:tr>
      <w:tr w:rsidR="006D79B8" w:rsidRPr="00947E9E" w:rsidTr="006D79B8">
        <w:trPr>
          <w:ins w:id="527" w:author="Thomas Rusert" w:date="2015-03-06T14:25:00Z"/>
        </w:trPr>
        <w:tc>
          <w:tcPr>
            <w:tcW w:w="1549" w:type="dxa"/>
            <w:tcPrChange w:id="528" w:author="Thomas Rusert" w:date="2015-03-06T14:27:00Z">
              <w:tcPr>
                <w:tcW w:w="1549" w:type="dxa"/>
              </w:tcPr>
            </w:tcPrChange>
          </w:tcPr>
          <w:p w:rsidR="006D79B8" w:rsidRPr="004C1F83" w:rsidRDefault="004C1F83" w:rsidP="00610419">
            <w:pPr>
              <w:pStyle w:val="BodyText"/>
              <w:tabs>
                <w:tab w:val="clear" w:pos="1247"/>
                <w:tab w:val="clear" w:pos="2552"/>
                <w:tab w:val="clear" w:pos="3856"/>
                <w:tab w:val="clear" w:pos="5216"/>
                <w:tab w:val="clear" w:pos="6464"/>
                <w:tab w:val="clear" w:pos="7768"/>
                <w:tab w:val="clear" w:pos="9072"/>
                <w:tab w:val="clear" w:pos="10206"/>
              </w:tabs>
              <w:ind w:left="0"/>
              <w:rPr>
                <w:ins w:id="529" w:author="Thomas Rusert" w:date="2015-03-06T14:25:00Z"/>
                <w:b/>
                <w:rPrChange w:id="530" w:author="Thomas Rusert" w:date="2015-03-06T14:36:00Z">
                  <w:rPr>
                    <w:ins w:id="531" w:author="Thomas Rusert" w:date="2015-03-06T14:25:00Z"/>
                  </w:rPr>
                </w:rPrChange>
              </w:rPr>
            </w:pPr>
            <w:ins w:id="532" w:author="Thomas Rusert" w:date="2015-03-06T14:36:00Z">
              <w:r w:rsidRPr="004C1F83">
                <w:rPr>
                  <w:b/>
                  <w:rPrChange w:id="533" w:author="Thomas Rusert" w:date="2015-03-06T14:36:00Z">
                    <w:rPr/>
                  </w:rPrChange>
                </w:rPr>
                <w:t>Average</w:t>
              </w:r>
            </w:ins>
          </w:p>
        </w:tc>
        <w:tc>
          <w:tcPr>
            <w:tcW w:w="1243" w:type="dxa"/>
            <w:vAlign w:val="bottom"/>
            <w:tcPrChange w:id="534" w:author="Thomas Rusert" w:date="2015-03-06T14:27:00Z">
              <w:tcPr>
                <w:tcW w:w="1305" w:type="dxa"/>
              </w:tcPr>
            </w:tcPrChange>
          </w:tcPr>
          <w:p w:rsidR="006D79B8" w:rsidRPr="004C1F83" w:rsidRDefault="006D79B8">
            <w:pPr>
              <w:pStyle w:val="BodyText"/>
              <w:tabs>
                <w:tab w:val="clear" w:pos="1247"/>
                <w:tab w:val="clear" w:pos="2552"/>
                <w:tab w:val="clear" w:pos="3856"/>
                <w:tab w:val="clear" w:pos="5216"/>
                <w:tab w:val="clear" w:pos="6464"/>
                <w:tab w:val="clear" w:pos="7768"/>
                <w:tab w:val="clear" w:pos="9072"/>
                <w:tab w:val="clear" w:pos="10206"/>
              </w:tabs>
              <w:ind w:left="0"/>
              <w:jc w:val="center"/>
              <w:rPr>
                <w:ins w:id="535" w:author="Thomas Rusert" w:date="2015-03-06T14:25:00Z"/>
                <w:b/>
                <w:rPrChange w:id="536" w:author="Thomas Rusert" w:date="2015-03-06T14:36:00Z">
                  <w:rPr>
                    <w:ins w:id="537" w:author="Thomas Rusert" w:date="2015-03-06T14:25:00Z"/>
                  </w:rPr>
                </w:rPrChange>
              </w:rPr>
              <w:pPrChange w:id="538" w:author="Thomas Rusert" w:date="2015-03-06T14:27:00Z">
                <w:pPr>
                  <w:pStyle w:val="BodyText"/>
                  <w:tabs>
                    <w:tab w:val="clear" w:pos="1247"/>
                    <w:tab w:val="clear" w:pos="2552"/>
                    <w:tab w:val="clear" w:pos="3856"/>
                    <w:tab w:val="clear" w:pos="5216"/>
                    <w:tab w:val="clear" w:pos="6464"/>
                    <w:tab w:val="clear" w:pos="7768"/>
                    <w:tab w:val="clear" w:pos="9072"/>
                    <w:tab w:val="clear" w:pos="10206"/>
                  </w:tabs>
                  <w:ind w:left="0"/>
                </w:pPr>
              </w:pPrChange>
            </w:pPr>
            <w:ins w:id="539" w:author="Thomas Rusert" w:date="2015-03-06T14:25:00Z">
              <w:r w:rsidRPr="004C1F83">
                <w:rPr>
                  <w:b/>
                  <w:rPrChange w:id="540" w:author="Thomas Rusert" w:date="2015-03-06T14:36:00Z">
                    <w:rPr/>
                  </w:rPrChange>
                </w:rPr>
                <w:t>48%</w:t>
              </w:r>
            </w:ins>
          </w:p>
        </w:tc>
        <w:tc>
          <w:tcPr>
            <w:tcW w:w="1242" w:type="dxa"/>
            <w:vAlign w:val="bottom"/>
            <w:tcPrChange w:id="541" w:author="Thomas Rusert" w:date="2015-03-06T14:27:00Z">
              <w:tcPr>
                <w:tcW w:w="1304" w:type="dxa"/>
              </w:tcPr>
            </w:tcPrChange>
          </w:tcPr>
          <w:p w:rsidR="006D79B8" w:rsidRPr="004C1F83" w:rsidRDefault="006D79B8">
            <w:pPr>
              <w:pStyle w:val="BodyText"/>
              <w:tabs>
                <w:tab w:val="clear" w:pos="1247"/>
                <w:tab w:val="clear" w:pos="2552"/>
                <w:tab w:val="clear" w:pos="3856"/>
                <w:tab w:val="clear" w:pos="5216"/>
                <w:tab w:val="clear" w:pos="6464"/>
                <w:tab w:val="clear" w:pos="7768"/>
                <w:tab w:val="clear" w:pos="9072"/>
                <w:tab w:val="clear" w:pos="10206"/>
              </w:tabs>
              <w:ind w:left="0"/>
              <w:jc w:val="center"/>
              <w:rPr>
                <w:ins w:id="542" w:author="Thomas Rusert" w:date="2015-03-06T14:25:00Z"/>
                <w:b/>
                <w:rPrChange w:id="543" w:author="Thomas Rusert" w:date="2015-03-06T14:36:00Z">
                  <w:rPr>
                    <w:ins w:id="544" w:author="Thomas Rusert" w:date="2015-03-06T14:25:00Z"/>
                  </w:rPr>
                </w:rPrChange>
              </w:rPr>
              <w:pPrChange w:id="545" w:author="Thomas Rusert" w:date="2015-03-06T14:27:00Z">
                <w:pPr>
                  <w:pStyle w:val="BodyText"/>
                  <w:tabs>
                    <w:tab w:val="clear" w:pos="1247"/>
                    <w:tab w:val="clear" w:pos="2552"/>
                    <w:tab w:val="clear" w:pos="3856"/>
                    <w:tab w:val="clear" w:pos="5216"/>
                    <w:tab w:val="clear" w:pos="6464"/>
                    <w:tab w:val="clear" w:pos="7768"/>
                    <w:tab w:val="clear" w:pos="9072"/>
                    <w:tab w:val="clear" w:pos="10206"/>
                  </w:tabs>
                  <w:ind w:left="0"/>
                </w:pPr>
              </w:pPrChange>
            </w:pPr>
            <w:ins w:id="546" w:author="Thomas Rusert" w:date="2015-03-06T14:25:00Z">
              <w:r w:rsidRPr="004C1F83">
                <w:rPr>
                  <w:b/>
                  <w:rPrChange w:id="547" w:author="Thomas Rusert" w:date="2015-03-06T14:36:00Z">
                    <w:rPr/>
                  </w:rPrChange>
                </w:rPr>
                <w:t>47%</w:t>
              </w:r>
            </w:ins>
          </w:p>
        </w:tc>
        <w:tc>
          <w:tcPr>
            <w:tcW w:w="1293" w:type="dxa"/>
            <w:vAlign w:val="bottom"/>
            <w:tcPrChange w:id="548" w:author="Thomas Rusert" w:date="2015-03-06T14:27:00Z">
              <w:tcPr>
                <w:tcW w:w="1360" w:type="dxa"/>
              </w:tcPr>
            </w:tcPrChange>
          </w:tcPr>
          <w:p w:rsidR="006D79B8" w:rsidRPr="004C1F83" w:rsidRDefault="006D79B8">
            <w:pPr>
              <w:pStyle w:val="BodyText"/>
              <w:tabs>
                <w:tab w:val="clear" w:pos="1247"/>
                <w:tab w:val="clear" w:pos="2552"/>
                <w:tab w:val="clear" w:pos="3856"/>
                <w:tab w:val="clear" w:pos="5216"/>
                <w:tab w:val="clear" w:pos="6464"/>
                <w:tab w:val="clear" w:pos="7768"/>
                <w:tab w:val="clear" w:pos="9072"/>
                <w:tab w:val="clear" w:pos="10206"/>
              </w:tabs>
              <w:ind w:left="0"/>
              <w:jc w:val="center"/>
              <w:rPr>
                <w:ins w:id="549" w:author="Thomas Rusert" w:date="2015-03-06T14:25:00Z"/>
                <w:b/>
                <w:rPrChange w:id="550" w:author="Thomas Rusert" w:date="2015-03-06T14:36:00Z">
                  <w:rPr>
                    <w:ins w:id="551" w:author="Thomas Rusert" w:date="2015-03-06T14:25:00Z"/>
                  </w:rPr>
                </w:rPrChange>
              </w:rPr>
              <w:pPrChange w:id="552" w:author="Thomas Rusert" w:date="2015-03-06T14:27:00Z">
                <w:pPr>
                  <w:pStyle w:val="BodyText"/>
                  <w:tabs>
                    <w:tab w:val="clear" w:pos="1247"/>
                    <w:tab w:val="clear" w:pos="2552"/>
                    <w:tab w:val="clear" w:pos="3856"/>
                    <w:tab w:val="clear" w:pos="5216"/>
                    <w:tab w:val="clear" w:pos="6464"/>
                    <w:tab w:val="clear" w:pos="7768"/>
                    <w:tab w:val="clear" w:pos="9072"/>
                    <w:tab w:val="clear" w:pos="10206"/>
                  </w:tabs>
                  <w:ind w:left="0"/>
                </w:pPr>
              </w:pPrChange>
            </w:pPr>
            <w:ins w:id="553" w:author="Thomas Rusert" w:date="2015-03-06T14:25:00Z">
              <w:r w:rsidRPr="004C1F83">
                <w:rPr>
                  <w:b/>
                  <w:rPrChange w:id="554" w:author="Thomas Rusert" w:date="2015-03-06T14:36:00Z">
                    <w:rPr/>
                  </w:rPrChange>
                </w:rPr>
                <w:t>31%</w:t>
              </w:r>
            </w:ins>
          </w:p>
        </w:tc>
        <w:tc>
          <w:tcPr>
            <w:tcW w:w="1243" w:type="dxa"/>
            <w:vAlign w:val="bottom"/>
            <w:tcPrChange w:id="555" w:author="Thomas Rusert" w:date="2015-03-06T14:27:00Z">
              <w:tcPr>
                <w:tcW w:w="1360" w:type="dxa"/>
              </w:tcPr>
            </w:tcPrChange>
          </w:tcPr>
          <w:p w:rsidR="006D79B8" w:rsidRPr="004C1F83" w:rsidRDefault="006D79B8">
            <w:pPr>
              <w:pStyle w:val="BodyText"/>
              <w:tabs>
                <w:tab w:val="clear" w:pos="1247"/>
                <w:tab w:val="clear" w:pos="2552"/>
                <w:tab w:val="clear" w:pos="3856"/>
                <w:tab w:val="clear" w:pos="5216"/>
                <w:tab w:val="clear" w:pos="6464"/>
                <w:tab w:val="clear" w:pos="7768"/>
                <w:tab w:val="clear" w:pos="9072"/>
                <w:tab w:val="clear" w:pos="10206"/>
              </w:tabs>
              <w:ind w:left="0"/>
              <w:jc w:val="center"/>
              <w:rPr>
                <w:ins w:id="556" w:author="Thomas Rusert" w:date="2015-03-06T14:26:00Z"/>
                <w:b/>
                <w:rPrChange w:id="557" w:author="Thomas Rusert" w:date="2015-03-06T14:36:00Z">
                  <w:rPr>
                    <w:ins w:id="558" w:author="Thomas Rusert" w:date="2015-03-06T14:26:00Z"/>
                  </w:rPr>
                </w:rPrChange>
              </w:rPr>
              <w:pPrChange w:id="559" w:author="Thomas Rusert" w:date="2015-03-06T14:27:00Z">
                <w:pPr>
                  <w:pStyle w:val="BodyText"/>
                  <w:tabs>
                    <w:tab w:val="clear" w:pos="1247"/>
                    <w:tab w:val="clear" w:pos="2552"/>
                    <w:tab w:val="clear" w:pos="3856"/>
                    <w:tab w:val="clear" w:pos="5216"/>
                    <w:tab w:val="clear" w:pos="6464"/>
                    <w:tab w:val="clear" w:pos="7768"/>
                    <w:tab w:val="clear" w:pos="9072"/>
                    <w:tab w:val="clear" w:pos="10206"/>
                  </w:tabs>
                  <w:ind w:left="0"/>
                </w:pPr>
              </w:pPrChange>
            </w:pPr>
            <w:ins w:id="560" w:author="Thomas Rusert" w:date="2015-03-06T14:26:00Z">
              <w:r w:rsidRPr="004C1F83">
                <w:rPr>
                  <w:b/>
                  <w:color w:val="000000"/>
                  <w:rPrChange w:id="561" w:author="Thomas Rusert" w:date="2015-03-06T14:36:00Z">
                    <w:rPr>
                      <w:color w:val="000000"/>
                      <w:highlight w:val="yellow"/>
                    </w:rPr>
                  </w:rPrChange>
                </w:rPr>
                <w:t>19,03%</w:t>
              </w:r>
            </w:ins>
          </w:p>
        </w:tc>
        <w:tc>
          <w:tcPr>
            <w:tcW w:w="1243" w:type="dxa"/>
            <w:vAlign w:val="bottom"/>
            <w:tcPrChange w:id="562" w:author="Thomas Rusert" w:date="2015-03-06T14:27:00Z">
              <w:tcPr>
                <w:tcW w:w="1360" w:type="dxa"/>
              </w:tcPr>
            </w:tcPrChange>
          </w:tcPr>
          <w:p w:rsidR="006D79B8" w:rsidRPr="004C1F83" w:rsidRDefault="006D79B8">
            <w:pPr>
              <w:pStyle w:val="BodyText"/>
              <w:tabs>
                <w:tab w:val="clear" w:pos="1247"/>
                <w:tab w:val="clear" w:pos="2552"/>
                <w:tab w:val="clear" w:pos="3856"/>
                <w:tab w:val="clear" w:pos="5216"/>
                <w:tab w:val="clear" w:pos="6464"/>
                <w:tab w:val="clear" w:pos="7768"/>
                <w:tab w:val="clear" w:pos="9072"/>
                <w:tab w:val="clear" w:pos="10206"/>
              </w:tabs>
              <w:ind w:left="0"/>
              <w:jc w:val="center"/>
              <w:rPr>
                <w:ins w:id="563" w:author="Thomas Rusert" w:date="2015-03-06T14:26:00Z"/>
                <w:b/>
                <w:rPrChange w:id="564" w:author="Thomas Rusert" w:date="2015-03-06T14:36:00Z">
                  <w:rPr>
                    <w:ins w:id="565" w:author="Thomas Rusert" w:date="2015-03-06T14:26:00Z"/>
                  </w:rPr>
                </w:rPrChange>
              </w:rPr>
              <w:pPrChange w:id="566" w:author="Thomas Rusert" w:date="2015-03-06T14:27:00Z">
                <w:pPr>
                  <w:pStyle w:val="BodyText"/>
                  <w:tabs>
                    <w:tab w:val="clear" w:pos="1247"/>
                    <w:tab w:val="clear" w:pos="2552"/>
                    <w:tab w:val="clear" w:pos="3856"/>
                    <w:tab w:val="clear" w:pos="5216"/>
                    <w:tab w:val="clear" w:pos="6464"/>
                    <w:tab w:val="clear" w:pos="7768"/>
                    <w:tab w:val="clear" w:pos="9072"/>
                    <w:tab w:val="clear" w:pos="10206"/>
                  </w:tabs>
                  <w:ind w:left="0"/>
                </w:pPr>
              </w:pPrChange>
            </w:pPr>
            <w:ins w:id="567" w:author="Thomas Rusert" w:date="2015-03-06T14:26:00Z">
              <w:r w:rsidRPr="004C1F83">
                <w:rPr>
                  <w:b/>
                  <w:color w:val="000000"/>
                  <w:lang w:eastAsia="sv-SE"/>
                  <w:rPrChange w:id="568" w:author="Thomas Rusert" w:date="2015-03-06T14:36:00Z">
                    <w:rPr>
                      <w:color w:val="000000"/>
                      <w:highlight w:val="yellow"/>
                      <w:lang w:eastAsia="sv-SE"/>
                    </w:rPr>
                  </w:rPrChange>
                </w:rPr>
                <w:t>40,59%</w:t>
              </w:r>
            </w:ins>
          </w:p>
        </w:tc>
      </w:tr>
    </w:tbl>
    <w:p w:rsidR="007A20BB" w:rsidRDefault="004C1F83">
      <w:pPr>
        <w:pStyle w:val="BodyText"/>
        <w:rPr>
          <w:ins w:id="569" w:author="Thomas Rusert" w:date="2015-03-09T11:45:00Z"/>
        </w:rPr>
        <w:pPrChange w:id="570" w:author="Thomas Rusert" w:date="2015-03-06T14:35:00Z">
          <w:pPr>
            <w:pStyle w:val="Heading1"/>
          </w:pPr>
        </w:pPrChange>
      </w:pPr>
      <w:ins w:id="571" w:author="Thomas Rusert" w:date="2015-03-06T14:39:00Z">
        <w:r>
          <w:fldChar w:fldCharType="begin"/>
        </w:r>
        <w:r>
          <w:instrText xml:space="preserve"> REF _Ref413416083 \h </w:instrText>
        </w:r>
      </w:ins>
      <w:r>
        <w:fldChar w:fldCharType="separate"/>
      </w:r>
      <w:ins w:id="572" w:author="Thomas Rusert" w:date="2015-03-06T14:39:00Z">
        <w:r>
          <w:t>Table 10</w:t>
        </w:r>
        <w:r>
          <w:fldChar w:fldCharType="end"/>
        </w:r>
        <w:r>
          <w:t xml:space="preserve"> depicts the average bitrate cost after transcoding, compared to normal </w:t>
        </w:r>
      </w:ins>
      <w:ins w:id="573" w:author="Thomas Rusert" w:date="2015-03-09T11:42:00Z">
        <w:r w:rsidR="006341E0">
          <w:t>x</w:t>
        </w:r>
      </w:ins>
      <w:ins w:id="574" w:author="Thomas Rusert" w:date="2015-03-06T14:39:00Z">
        <w:r>
          <w:t xml:space="preserve">264 encoding. </w:t>
        </w:r>
      </w:ins>
      <w:ins w:id="575" w:author="Thomas Rusert" w:date="2015-03-09T11:44:00Z">
        <w:r w:rsidR="006341E0">
          <w:t xml:space="preserve">Numbers are obtained by determining bitrates after decoding, and relating them </w:t>
        </w:r>
      </w:ins>
      <w:ins w:id="576" w:author="Thomas Rusert" w:date="2015-03-09T11:45:00Z">
        <w:r w:rsidR="007A20BB">
          <w:t>to bitrates necessary to achieve the same PSNR</w:t>
        </w:r>
      </w:ins>
      <w:ins w:id="577" w:author="Thomas Rusert" w:date="2015-03-09T11:46:00Z">
        <w:r w:rsidR="007A20BB">
          <w:t xml:space="preserve"> using normal x264 encoding, matching PSNR values in the same way as described in </w:t>
        </w:r>
      </w:ins>
      <w:ins w:id="578" w:author="Thomas Rusert" w:date="2015-03-09T11:47:00Z">
        <w:r w:rsidR="007A20BB">
          <w:t>Section </w:t>
        </w:r>
        <w:r w:rsidR="007A20BB">
          <w:fldChar w:fldCharType="begin"/>
        </w:r>
        <w:r w:rsidR="007A20BB">
          <w:instrText xml:space="preserve"> REF _Ref410993333 \r \h </w:instrText>
        </w:r>
      </w:ins>
      <w:r w:rsidR="007A20BB">
        <w:fldChar w:fldCharType="separate"/>
      </w:r>
      <w:ins w:id="579" w:author="Thomas Rusert" w:date="2015-03-09T11:47:00Z">
        <w:r w:rsidR="007A20BB">
          <w:t>2.2</w:t>
        </w:r>
        <w:r w:rsidR="007A20BB">
          <w:fldChar w:fldCharType="end"/>
        </w:r>
      </w:ins>
      <w:ins w:id="580" w:author="Thomas Rusert" w:date="2015-03-09T11:46:00Z">
        <w:r w:rsidR="007A20BB">
          <w:t xml:space="preserve">. PSNR values </w:t>
        </w:r>
      </w:ins>
      <w:ins w:id="581" w:author="Thomas Rusert" w:date="2015-03-09T11:47:00Z">
        <w:r w:rsidR="007A20BB">
          <w:t>a</w:t>
        </w:r>
      </w:ins>
      <w:ins w:id="582" w:author="Thomas Rusert" w:date="2015-03-09T11:46:00Z">
        <w:r w:rsidR="007A20BB">
          <w:t>re measured with respect to the uncompressed videos.</w:t>
        </w:r>
      </w:ins>
    </w:p>
    <w:p w:rsidR="004C1F83" w:rsidRDefault="004C1F83">
      <w:pPr>
        <w:pStyle w:val="BodyText"/>
        <w:rPr>
          <w:ins w:id="583" w:author="Thomas Rusert" w:date="2015-03-06T14:43:00Z"/>
        </w:rPr>
        <w:pPrChange w:id="584" w:author="Thomas Rusert" w:date="2015-03-06T14:35:00Z">
          <w:pPr>
            <w:pStyle w:val="Heading1"/>
          </w:pPr>
        </w:pPrChange>
      </w:pPr>
      <w:ins w:id="585" w:author="Thomas Rusert" w:date="2015-03-06T14:39:00Z">
        <w:r>
          <w:t xml:space="preserve">The cost is caused by two reasons, (1) the encoding is based on an already compressed video, (2) the transcoder does not use </w:t>
        </w:r>
      </w:ins>
      <w:ins w:id="586" w:author="Thomas Rusert" w:date="2015-03-06T14:40:00Z">
        <w:r>
          <w:t>T</w:t>
        </w:r>
      </w:ins>
      <w:ins w:id="587" w:author="Thomas Rusert" w:date="2015-03-06T14:39:00Z">
        <w:r>
          <w:t>rellis</w:t>
        </w:r>
      </w:ins>
      <w:ins w:id="588" w:author="Thomas Rusert" w:date="2015-03-06T14:40:00Z">
        <w:r>
          <w:t xml:space="preserve"> quantization whereas the </w:t>
        </w:r>
      </w:ins>
      <w:ins w:id="589" w:author="Thomas Rusert" w:date="2015-03-06T20:28:00Z">
        <w:r w:rsidR="00610419">
          <w:t>baseline</w:t>
        </w:r>
      </w:ins>
      <w:ins w:id="590" w:author="Thomas Rusert" w:date="2015-03-06T14:40:00Z">
        <w:r>
          <w:t xml:space="preserve"> encoder does.</w:t>
        </w:r>
      </w:ins>
    </w:p>
    <w:p w:rsidR="004C1F83" w:rsidRDefault="004C1F83">
      <w:pPr>
        <w:pStyle w:val="BodyText"/>
        <w:rPr>
          <w:ins w:id="591" w:author="Thomas Rusert" w:date="2015-03-06T14:36:00Z"/>
        </w:rPr>
        <w:pPrChange w:id="592" w:author="Thomas Rusert" w:date="2015-03-06T14:35:00Z">
          <w:pPr>
            <w:pStyle w:val="Heading1"/>
          </w:pPr>
        </w:pPrChange>
      </w:pPr>
      <w:ins w:id="593" w:author="Thomas Rusert" w:date="2015-03-06T14:43:00Z">
        <w:r>
          <w:t>The results are roughly similar to</w:t>
        </w:r>
        <w:r w:rsidR="005642AC">
          <w:t xml:space="preserve"> the results obtained for HEVC, although</w:t>
        </w:r>
        <w:r w:rsidR="00610419">
          <w:t xml:space="preserve"> the cost is somewhat higher </w:t>
        </w:r>
      </w:ins>
      <w:ins w:id="594" w:author="Thomas Rusert" w:date="2015-03-06T20:29:00Z">
        <w:r w:rsidR="00610419">
          <w:t>in case of</w:t>
        </w:r>
      </w:ins>
      <w:ins w:id="595" w:author="Thomas Rusert" w:date="2015-03-06T14:43:00Z">
        <w:r w:rsidR="005642AC">
          <w:t xml:space="preserve"> 720p, which </w:t>
        </w:r>
      </w:ins>
      <w:ins w:id="596" w:author="Thomas Rusert" w:date="2015-03-06T14:44:00Z">
        <w:r w:rsidR="005642AC">
          <w:t>is</w:t>
        </w:r>
      </w:ins>
      <w:ins w:id="597" w:author="Thomas Rusert" w:date="2015-03-06T14:43:00Z">
        <w:r w:rsidR="005642AC">
          <w:t xml:space="preserve"> partly due to the </w:t>
        </w:r>
      </w:ins>
      <w:ins w:id="598" w:author="Thomas Rusert" w:date="2015-03-06T14:44:00Z">
        <w:r w:rsidR="005642AC">
          <w:t>fact</w:t>
        </w:r>
      </w:ins>
      <w:ins w:id="599" w:author="Thomas Rusert" w:date="2015-03-06T14:43:00Z">
        <w:r w:rsidR="005642AC">
          <w:t xml:space="preserve"> that the distortion calculation used </w:t>
        </w:r>
      </w:ins>
      <w:ins w:id="600" w:author="Thomas Rusert" w:date="2015-03-06T14:44:00Z">
        <w:r w:rsidR="005642AC">
          <w:t xml:space="preserve">for motion encoding </w:t>
        </w:r>
      </w:ins>
      <w:ins w:id="601" w:author="Thomas Rusert" w:date="2015-03-06T14:45:00Z">
        <w:r w:rsidR="005642AC">
          <w:t>uses the compressed video as reference (as mentioned earlier).</w:t>
        </w:r>
      </w:ins>
    </w:p>
    <w:p w:rsidR="004C1F83" w:rsidRDefault="004C1F83">
      <w:pPr>
        <w:pStyle w:val="Caption"/>
        <w:keepNext/>
        <w:keepLines/>
        <w:spacing w:before="360"/>
        <w:ind w:left="2552"/>
        <w:rPr>
          <w:ins w:id="602" w:author="Thomas Rusert" w:date="2015-03-06T14:35:00Z"/>
        </w:rPr>
        <w:pPrChange w:id="603" w:author="Thomas Rusert" w:date="2015-03-06T14:42:00Z">
          <w:pPr>
            <w:pStyle w:val="Heading1"/>
          </w:pPr>
        </w:pPrChange>
      </w:pPr>
      <w:bookmarkStart w:id="604" w:name="_Ref413416083"/>
      <w:ins w:id="605" w:author="Thomas Rusert" w:date="2015-03-06T14:38:00Z">
        <w:r>
          <w:t xml:space="preserve">Table </w:t>
        </w:r>
        <w:r>
          <w:fldChar w:fldCharType="begin"/>
        </w:r>
        <w:r>
          <w:instrText xml:space="preserve"> SEQ Table \* ARABIC </w:instrText>
        </w:r>
      </w:ins>
      <w:r>
        <w:fldChar w:fldCharType="separate"/>
      </w:r>
      <w:ins w:id="606" w:author="Thomas Rusert" w:date="2015-03-06T14:38:00Z">
        <w:r>
          <w:t>10</w:t>
        </w:r>
        <w:r>
          <w:fldChar w:fldCharType="end"/>
        </w:r>
        <w:bookmarkEnd w:id="604"/>
        <w:r>
          <w:t xml:space="preserve">: </w:t>
        </w:r>
        <w:r w:rsidRPr="004C1F83">
          <w:t>Average bitrate cost of transcoded representations versus H</w:t>
        </w:r>
        <w:r>
          <w:t>.264.</w:t>
        </w:r>
      </w:ins>
    </w:p>
    <w:tbl>
      <w:tblPr>
        <w:tblStyle w:val="TableGrid"/>
        <w:tblW w:w="0" w:type="auto"/>
        <w:tblInd w:w="2552" w:type="dxa"/>
        <w:tblLook w:val="04A0" w:firstRow="1" w:lastRow="0" w:firstColumn="1" w:lastColumn="0" w:noHBand="0" w:noVBand="1"/>
      </w:tblPr>
      <w:tblGrid>
        <w:gridCol w:w="1549"/>
        <w:gridCol w:w="1305"/>
        <w:gridCol w:w="1304"/>
        <w:gridCol w:w="1360"/>
      </w:tblGrid>
      <w:tr w:rsidR="004C1F83" w:rsidRPr="00AC1C93" w:rsidTr="004C1F83">
        <w:trPr>
          <w:ins w:id="607" w:author="Thomas Rusert" w:date="2015-03-06T14:36:00Z"/>
        </w:trPr>
        <w:tc>
          <w:tcPr>
            <w:tcW w:w="1549" w:type="dxa"/>
          </w:tcPr>
          <w:p w:rsidR="004C1F83" w:rsidRPr="00AC1C93" w:rsidRDefault="004C1F83">
            <w:pPr>
              <w:pStyle w:val="BodyText"/>
              <w:keepNext/>
              <w:tabs>
                <w:tab w:val="clear" w:pos="1247"/>
                <w:tab w:val="clear" w:pos="2552"/>
                <w:tab w:val="clear" w:pos="3856"/>
                <w:tab w:val="clear" w:pos="5216"/>
                <w:tab w:val="clear" w:pos="6464"/>
                <w:tab w:val="clear" w:pos="7768"/>
                <w:tab w:val="clear" w:pos="9072"/>
                <w:tab w:val="clear" w:pos="10206"/>
              </w:tabs>
              <w:ind w:left="0"/>
              <w:rPr>
                <w:ins w:id="608" w:author="Thomas Rusert" w:date="2015-03-06T14:36:00Z"/>
              </w:rPr>
              <w:pPrChange w:id="609" w:author="Thomas Rusert" w:date="2015-03-06T14:42:00Z">
                <w:pPr>
                  <w:pStyle w:val="BodyText"/>
                  <w:tabs>
                    <w:tab w:val="clear" w:pos="1247"/>
                    <w:tab w:val="clear" w:pos="2552"/>
                    <w:tab w:val="clear" w:pos="3856"/>
                    <w:tab w:val="clear" w:pos="5216"/>
                    <w:tab w:val="clear" w:pos="6464"/>
                    <w:tab w:val="clear" w:pos="7768"/>
                    <w:tab w:val="clear" w:pos="9072"/>
                    <w:tab w:val="clear" w:pos="10206"/>
                  </w:tabs>
                  <w:ind w:left="0"/>
                </w:pPr>
              </w:pPrChange>
            </w:pPr>
          </w:p>
        </w:tc>
        <w:tc>
          <w:tcPr>
            <w:tcW w:w="1305" w:type="dxa"/>
          </w:tcPr>
          <w:p w:rsidR="004C1F83" w:rsidRPr="00AC1C93" w:rsidRDefault="004C1F83">
            <w:pPr>
              <w:pStyle w:val="BodyText"/>
              <w:keepNext/>
              <w:tabs>
                <w:tab w:val="clear" w:pos="1247"/>
                <w:tab w:val="clear" w:pos="2552"/>
                <w:tab w:val="clear" w:pos="3856"/>
                <w:tab w:val="clear" w:pos="5216"/>
                <w:tab w:val="clear" w:pos="6464"/>
                <w:tab w:val="clear" w:pos="7768"/>
                <w:tab w:val="clear" w:pos="9072"/>
                <w:tab w:val="clear" w:pos="10206"/>
              </w:tabs>
              <w:ind w:left="0"/>
              <w:rPr>
                <w:ins w:id="610" w:author="Thomas Rusert" w:date="2015-03-06T14:36:00Z"/>
              </w:rPr>
              <w:pPrChange w:id="611" w:author="Thomas Rusert" w:date="2015-03-06T14:42:00Z">
                <w:pPr>
                  <w:pStyle w:val="BodyText"/>
                  <w:tabs>
                    <w:tab w:val="clear" w:pos="1247"/>
                    <w:tab w:val="clear" w:pos="2552"/>
                    <w:tab w:val="clear" w:pos="3856"/>
                    <w:tab w:val="clear" w:pos="5216"/>
                    <w:tab w:val="clear" w:pos="6464"/>
                    <w:tab w:val="clear" w:pos="7768"/>
                    <w:tab w:val="clear" w:pos="9072"/>
                    <w:tab w:val="clear" w:pos="10206"/>
                  </w:tabs>
                  <w:ind w:left="0"/>
                </w:pPr>
              </w:pPrChange>
            </w:pPr>
            <w:ins w:id="612" w:author="Thomas Rusert" w:date="2015-03-06T14:36:00Z">
              <w:r w:rsidRPr="00AC1C93">
                <w:t>720p</w:t>
              </w:r>
            </w:ins>
          </w:p>
        </w:tc>
        <w:tc>
          <w:tcPr>
            <w:tcW w:w="1304" w:type="dxa"/>
          </w:tcPr>
          <w:p w:rsidR="004C1F83" w:rsidRPr="00AC1C93" w:rsidRDefault="004C1F83">
            <w:pPr>
              <w:pStyle w:val="BodyText"/>
              <w:keepNext/>
              <w:tabs>
                <w:tab w:val="clear" w:pos="1247"/>
                <w:tab w:val="clear" w:pos="2552"/>
                <w:tab w:val="clear" w:pos="3856"/>
                <w:tab w:val="clear" w:pos="5216"/>
                <w:tab w:val="clear" w:pos="6464"/>
                <w:tab w:val="clear" w:pos="7768"/>
                <w:tab w:val="clear" w:pos="9072"/>
                <w:tab w:val="clear" w:pos="10206"/>
              </w:tabs>
              <w:ind w:left="0"/>
              <w:rPr>
                <w:ins w:id="613" w:author="Thomas Rusert" w:date="2015-03-06T14:36:00Z"/>
              </w:rPr>
              <w:pPrChange w:id="614" w:author="Thomas Rusert" w:date="2015-03-06T14:42:00Z">
                <w:pPr>
                  <w:pStyle w:val="BodyText"/>
                  <w:tabs>
                    <w:tab w:val="clear" w:pos="1247"/>
                    <w:tab w:val="clear" w:pos="2552"/>
                    <w:tab w:val="clear" w:pos="3856"/>
                    <w:tab w:val="clear" w:pos="5216"/>
                    <w:tab w:val="clear" w:pos="6464"/>
                    <w:tab w:val="clear" w:pos="7768"/>
                    <w:tab w:val="clear" w:pos="9072"/>
                    <w:tab w:val="clear" w:pos="10206"/>
                  </w:tabs>
                  <w:ind w:left="0"/>
                </w:pPr>
              </w:pPrChange>
            </w:pPr>
            <w:ins w:id="615" w:author="Thomas Rusert" w:date="2015-03-06T14:36:00Z">
              <w:r w:rsidRPr="00AC1C93">
                <w:t>540p</w:t>
              </w:r>
            </w:ins>
          </w:p>
        </w:tc>
        <w:tc>
          <w:tcPr>
            <w:tcW w:w="1360" w:type="dxa"/>
          </w:tcPr>
          <w:p w:rsidR="004C1F83" w:rsidRPr="00AC1C93" w:rsidRDefault="004C1F83">
            <w:pPr>
              <w:pStyle w:val="BodyText"/>
              <w:keepNext/>
              <w:tabs>
                <w:tab w:val="clear" w:pos="1247"/>
                <w:tab w:val="clear" w:pos="2552"/>
                <w:tab w:val="clear" w:pos="3856"/>
                <w:tab w:val="clear" w:pos="5216"/>
                <w:tab w:val="clear" w:pos="6464"/>
                <w:tab w:val="clear" w:pos="7768"/>
                <w:tab w:val="clear" w:pos="9072"/>
                <w:tab w:val="clear" w:pos="10206"/>
              </w:tabs>
              <w:ind w:left="0"/>
              <w:rPr>
                <w:ins w:id="616" w:author="Thomas Rusert" w:date="2015-03-06T14:36:00Z"/>
              </w:rPr>
              <w:pPrChange w:id="617" w:author="Thomas Rusert" w:date="2015-03-06T14:42:00Z">
                <w:pPr>
                  <w:pStyle w:val="BodyText"/>
                  <w:tabs>
                    <w:tab w:val="clear" w:pos="1247"/>
                    <w:tab w:val="clear" w:pos="2552"/>
                    <w:tab w:val="clear" w:pos="3856"/>
                    <w:tab w:val="clear" w:pos="5216"/>
                    <w:tab w:val="clear" w:pos="6464"/>
                    <w:tab w:val="clear" w:pos="7768"/>
                    <w:tab w:val="clear" w:pos="9072"/>
                    <w:tab w:val="clear" w:pos="10206"/>
                  </w:tabs>
                  <w:ind w:left="0"/>
                </w:pPr>
              </w:pPrChange>
            </w:pPr>
            <w:ins w:id="618" w:author="Thomas Rusert" w:date="2015-03-06T14:36:00Z">
              <w:r w:rsidRPr="00AC1C93">
                <w:t>360p</w:t>
              </w:r>
            </w:ins>
          </w:p>
        </w:tc>
      </w:tr>
      <w:tr w:rsidR="004C1F83" w:rsidRPr="00AC1C93" w:rsidTr="004C1F83">
        <w:trPr>
          <w:ins w:id="619" w:author="Thomas Rusert" w:date="2015-03-06T14:36:00Z"/>
        </w:trPr>
        <w:tc>
          <w:tcPr>
            <w:tcW w:w="1549" w:type="dxa"/>
          </w:tcPr>
          <w:p w:rsidR="004C1F83" w:rsidRPr="00AC1C93" w:rsidRDefault="004C1F83">
            <w:pPr>
              <w:pStyle w:val="BodyText"/>
              <w:keepNext/>
              <w:tabs>
                <w:tab w:val="clear" w:pos="1247"/>
                <w:tab w:val="clear" w:pos="2552"/>
                <w:tab w:val="clear" w:pos="3856"/>
                <w:tab w:val="clear" w:pos="5216"/>
                <w:tab w:val="clear" w:pos="6464"/>
                <w:tab w:val="clear" w:pos="7768"/>
                <w:tab w:val="clear" w:pos="9072"/>
                <w:tab w:val="clear" w:pos="10206"/>
              </w:tabs>
              <w:ind w:left="0"/>
              <w:rPr>
                <w:ins w:id="620" w:author="Thomas Rusert" w:date="2015-03-06T14:36:00Z"/>
              </w:rPr>
              <w:pPrChange w:id="621" w:author="Thomas Rusert" w:date="2015-03-06T14:42:00Z">
                <w:pPr>
                  <w:pStyle w:val="BodyText"/>
                  <w:tabs>
                    <w:tab w:val="clear" w:pos="1247"/>
                    <w:tab w:val="clear" w:pos="2552"/>
                    <w:tab w:val="clear" w:pos="3856"/>
                    <w:tab w:val="clear" w:pos="5216"/>
                    <w:tab w:val="clear" w:pos="6464"/>
                    <w:tab w:val="clear" w:pos="7768"/>
                    <w:tab w:val="clear" w:pos="9072"/>
                    <w:tab w:val="clear" w:pos="10206"/>
                  </w:tabs>
                  <w:ind w:left="0"/>
                </w:pPr>
              </w:pPrChange>
            </w:pPr>
            <w:ins w:id="622" w:author="Thomas Rusert" w:date="2015-03-06T14:36:00Z">
              <w:r w:rsidRPr="00AC1C93">
                <w:t>Kimono</w:t>
              </w:r>
            </w:ins>
          </w:p>
        </w:tc>
        <w:tc>
          <w:tcPr>
            <w:tcW w:w="1305" w:type="dxa"/>
          </w:tcPr>
          <w:p w:rsidR="004C1F83" w:rsidRPr="00AC1C93" w:rsidRDefault="004C1F83">
            <w:pPr>
              <w:pStyle w:val="BodyText"/>
              <w:keepNext/>
              <w:tabs>
                <w:tab w:val="clear" w:pos="1247"/>
                <w:tab w:val="clear" w:pos="2552"/>
                <w:tab w:val="clear" w:pos="3856"/>
                <w:tab w:val="clear" w:pos="5216"/>
                <w:tab w:val="clear" w:pos="6464"/>
                <w:tab w:val="clear" w:pos="7768"/>
                <w:tab w:val="clear" w:pos="9072"/>
                <w:tab w:val="clear" w:pos="10206"/>
              </w:tabs>
              <w:ind w:left="0"/>
              <w:rPr>
                <w:ins w:id="623" w:author="Thomas Rusert" w:date="2015-03-06T14:36:00Z"/>
              </w:rPr>
              <w:pPrChange w:id="624" w:author="Thomas Rusert" w:date="2015-03-06T14:42:00Z">
                <w:pPr>
                  <w:pStyle w:val="BodyText"/>
                  <w:tabs>
                    <w:tab w:val="clear" w:pos="1247"/>
                    <w:tab w:val="clear" w:pos="2552"/>
                    <w:tab w:val="clear" w:pos="3856"/>
                    <w:tab w:val="clear" w:pos="5216"/>
                    <w:tab w:val="clear" w:pos="6464"/>
                    <w:tab w:val="clear" w:pos="7768"/>
                    <w:tab w:val="clear" w:pos="9072"/>
                    <w:tab w:val="clear" w:pos="10206"/>
                  </w:tabs>
                  <w:ind w:left="0"/>
                </w:pPr>
              </w:pPrChange>
            </w:pPr>
            <w:ins w:id="625" w:author="Thomas Rusert" w:date="2015-03-06T14:36:00Z">
              <w:r w:rsidRPr="00AC1C93">
                <w:t>22,58%</w:t>
              </w:r>
            </w:ins>
          </w:p>
        </w:tc>
        <w:tc>
          <w:tcPr>
            <w:tcW w:w="1304" w:type="dxa"/>
          </w:tcPr>
          <w:p w:rsidR="004C1F83" w:rsidRPr="00AC1C93" w:rsidRDefault="004C1F83">
            <w:pPr>
              <w:pStyle w:val="BodyText"/>
              <w:keepNext/>
              <w:tabs>
                <w:tab w:val="clear" w:pos="1247"/>
                <w:tab w:val="clear" w:pos="2552"/>
                <w:tab w:val="clear" w:pos="3856"/>
                <w:tab w:val="clear" w:pos="5216"/>
                <w:tab w:val="clear" w:pos="6464"/>
                <w:tab w:val="clear" w:pos="7768"/>
                <w:tab w:val="clear" w:pos="9072"/>
                <w:tab w:val="clear" w:pos="10206"/>
              </w:tabs>
              <w:ind w:left="0"/>
              <w:rPr>
                <w:ins w:id="626" w:author="Thomas Rusert" w:date="2015-03-06T14:36:00Z"/>
              </w:rPr>
              <w:pPrChange w:id="627" w:author="Thomas Rusert" w:date="2015-03-06T14:42:00Z">
                <w:pPr>
                  <w:pStyle w:val="BodyText"/>
                  <w:tabs>
                    <w:tab w:val="clear" w:pos="1247"/>
                    <w:tab w:val="clear" w:pos="2552"/>
                    <w:tab w:val="clear" w:pos="3856"/>
                    <w:tab w:val="clear" w:pos="5216"/>
                    <w:tab w:val="clear" w:pos="6464"/>
                    <w:tab w:val="clear" w:pos="7768"/>
                    <w:tab w:val="clear" w:pos="9072"/>
                    <w:tab w:val="clear" w:pos="10206"/>
                  </w:tabs>
                  <w:ind w:left="0"/>
                </w:pPr>
              </w:pPrChange>
            </w:pPr>
            <w:ins w:id="628" w:author="Thomas Rusert" w:date="2015-03-06T14:36:00Z">
              <w:r w:rsidRPr="00AC1C93">
                <w:t>10,84%</w:t>
              </w:r>
            </w:ins>
          </w:p>
        </w:tc>
        <w:tc>
          <w:tcPr>
            <w:tcW w:w="1360" w:type="dxa"/>
          </w:tcPr>
          <w:p w:rsidR="004C1F83" w:rsidRPr="00AC1C93" w:rsidRDefault="004C1F83">
            <w:pPr>
              <w:pStyle w:val="BodyText"/>
              <w:keepNext/>
              <w:tabs>
                <w:tab w:val="clear" w:pos="1247"/>
                <w:tab w:val="clear" w:pos="2552"/>
                <w:tab w:val="clear" w:pos="3856"/>
                <w:tab w:val="clear" w:pos="5216"/>
                <w:tab w:val="clear" w:pos="6464"/>
                <w:tab w:val="clear" w:pos="7768"/>
                <w:tab w:val="clear" w:pos="9072"/>
                <w:tab w:val="clear" w:pos="10206"/>
              </w:tabs>
              <w:ind w:left="0"/>
              <w:rPr>
                <w:ins w:id="629" w:author="Thomas Rusert" w:date="2015-03-06T14:36:00Z"/>
              </w:rPr>
              <w:pPrChange w:id="630" w:author="Thomas Rusert" w:date="2015-03-06T14:42:00Z">
                <w:pPr>
                  <w:pStyle w:val="BodyText"/>
                  <w:tabs>
                    <w:tab w:val="clear" w:pos="1247"/>
                    <w:tab w:val="clear" w:pos="2552"/>
                    <w:tab w:val="clear" w:pos="3856"/>
                    <w:tab w:val="clear" w:pos="5216"/>
                    <w:tab w:val="clear" w:pos="6464"/>
                    <w:tab w:val="clear" w:pos="7768"/>
                    <w:tab w:val="clear" w:pos="9072"/>
                    <w:tab w:val="clear" w:pos="10206"/>
                  </w:tabs>
                  <w:ind w:left="0"/>
                </w:pPr>
              </w:pPrChange>
            </w:pPr>
            <w:ins w:id="631" w:author="Thomas Rusert" w:date="2015-03-06T14:36:00Z">
              <w:r w:rsidRPr="00AC1C93">
                <w:t>0,64%</w:t>
              </w:r>
            </w:ins>
          </w:p>
        </w:tc>
      </w:tr>
      <w:tr w:rsidR="004C1F83" w:rsidRPr="00AC1C93" w:rsidTr="004C1F83">
        <w:trPr>
          <w:ins w:id="632" w:author="Thomas Rusert" w:date="2015-03-06T14:36:00Z"/>
        </w:trPr>
        <w:tc>
          <w:tcPr>
            <w:tcW w:w="1549" w:type="dxa"/>
          </w:tcPr>
          <w:p w:rsidR="004C1F83" w:rsidRPr="00AC1C93" w:rsidRDefault="004C1F83">
            <w:pPr>
              <w:pStyle w:val="BodyText"/>
              <w:keepNext/>
              <w:tabs>
                <w:tab w:val="clear" w:pos="1247"/>
                <w:tab w:val="clear" w:pos="2552"/>
                <w:tab w:val="clear" w:pos="3856"/>
                <w:tab w:val="clear" w:pos="5216"/>
                <w:tab w:val="clear" w:pos="6464"/>
                <w:tab w:val="clear" w:pos="7768"/>
                <w:tab w:val="clear" w:pos="9072"/>
                <w:tab w:val="clear" w:pos="10206"/>
              </w:tabs>
              <w:ind w:left="0"/>
              <w:rPr>
                <w:ins w:id="633" w:author="Thomas Rusert" w:date="2015-03-06T14:36:00Z"/>
              </w:rPr>
              <w:pPrChange w:id="634" w:author="Thomas Rusert" w:date="2015-03-06T14:42:00Z">
                <w:pPr>
                  <w:pStyle w:val="BodyText"/>
                  <w:tabs>
                    <w:tab w:val="clear" w:pos="1247"/>
                    <w:tab w:val="clear" w:pos="2552"/>
                    <w:tab w:val="clear" w:pos="3856"/>
                    <w:tab w:val="clear" w:pos="5216"/>
                    <w:tab w:val="clear" w:pos="6464"/>
                    <w:tab w:val="clear" w:pos="7768"/>
                    <w:tab w:val="clear" w:pos="9072"/>
                    <w:tab w:val="clear" w:pos="10206"/>
                  </w:tabs>
                  <w:ind w:left="0"/>
                </w:pPr>
              </w:pPrChange>
            </w:pPr>
            <w:ins w:id="635" w:author="Thomas Rusert" w:date="2015-03-06T14:36:00Z">
              <w:r w:rsidRPr="00AC1C93">
                <w:t>ParkScene</w:t>
              </w:r>
            </w:ins>
          </w:p>
        </w:tc>
        <w:tc>
          <w:tcPr>
            <w:tcW w:w="1305" w:type="dxa"/>
          </w:tcPr>
          <w:p w:rsidR="004C1F83" w:rsidRPr="00AC1C93" w:rsidRDefault="004C1F83">
            <w:pPr>
              <w:pStyle w:val="BodyText"/>
              <w:keepNext/>
              <w:tabs>
                <w:tab w:val="clear" w:pos="1247"/>
                <w:tab w:val="clear" w:pos="2552"/>
                <w:tab w:val="clear" w:pos="3856"/>
                <w:tab w:val="clear" w:pos="5216"/>
                <w:tab w:val="clear" w:pos="6464"/>
                <w:tab w:val="clear" w:pos="7768"/>
                <w:tab w:val="clear" w:pos="9072"/>
                <w:tab w:val="clear" w:pos="10206"/>
              </w:tabs>
              <w:ind w:left="0"/>
              <w:rPr>
                <w:ins w:id="636" w:author="Thomas Rusert" w:date="2015-03-06T14:36:00Z"/>
              </w:rPr>
              <w:pPrChange w:id="637" w:author="Thomas Rusert" w:date="2015-03-06T14:42:00Z">
                <w:pPr>
                  <w:pStyle w:val="BodyText"/>
                  <w:tabs>
                    <w:tab w:val="clear" w:pos="1247"/>
                    <w:tab w:val="clear" w:pos="2552"/>
                    <w:tab w:val="clear" w:pos="3856"/>
                    <w:tab w:val="clear" w:pos="5216"/>
                    <w:tab w:val="clear" w:pos="6464"/>
                    <w:tab w:val="clear" w:pos="7768"/>
                    <w:tab w:val="clear" w:pos="9072"/>
                    <w:tab w:val="clear" w:pos="10206"/>
                  </w:tabs>
                  <w:ind w:left="0"/>
                </w:pPr>
              </w:pPrChange>
            </w:pPr>
            <w:ins w:id="638" w:author="Thomas Rusert" w:date="2015-03-06T14:36:00Z">
              <w:r w:rsidRPr="00AC1C93">
                <w:t>17,08%</w:t>
              </w:r>
            </w:ins>
          </w:p>
        </w:tc>
        <w:tc>
          <w:tcPr>
            <w:tcW w:w="1304" w:type="dxa"/>
          </w:tcPr>
          <w:p w:rsidR="004C1F83" w:rsidRPr="00AC1C93" w:rsidRDefault="004C1F83">
            <w:pPr>
              <w:pStyle w:val="BodyText"/>
              <w:keepNext/>
              <w:tabs>
                <w:tab w:val="clear" w:pos="1247"/>
                <w:tab w:val="clear" w:pos="2552"/>
                <w:tab w:val="clear" w:pos="3856"/>
                <w:tab w:val="clear" w:pos="5216"/>
                <w:tab w:val="clear" w:pos="6464"/>
                <w:tab w:val="clear" w:pos="7768"/>
                <w:tab w:val="clear" w:pos="9072"/>
                <w:tab w:val="clear" w:pos="10206"/>
              </w:tabs>
              <w:ind w:left="0"/>
              <w:rPr>
                <w:ins w:id="639" w:author="Thomas Rusert" w:date="2015-03-06T14:36:00Z"/>
              </w:rPr>
              <w:pPrChange w:id="640" w:author="Thomas Rusert" w:date="2015-03-06T14:42:00Z">
                <w:pPr>
                  <w:pStyle w:val="BodyText"/>
                  <w:tabs>
                    <w:tab w:val="clear" w:pos="1247"/>
                    <w:tab w:val="clear" w:pos="2552"/>
                    <w:tab w:val="clear" w:pos="3856"/>
                    <w:tab w:val="clear" w:pos="5216"/>
                    <w:tab w:val="clear" w:pos="6464"/>
                    <w:tab w:val="clear" w:pos="7768"/>
                    <w:tab w:val="clear" w:pos="9072"/>
                    <w:tab w:val="clear" w:pos="10206"/>
                  </w:tabs>
                  <w:ind w:left="0"/>
                </w:pPr>
              </w:pPrChange>
            </w:pPr>
            <w:ins w:id="641" w:author="Thomas Rusert" w:date="2015-03-06T14:36:00Z">
              <w:r w:rsidRPr="00AC1C93">
                <w:t>9,61%</w:t>
              </w:r>
            </w:ins>
          </w:p>
        </w:tc>
        <w:tc>
          <w:tcPr>
            <w:tcW w:w="1360" w:type="dxa"/>
          </w:tcPr>
          <w:p w:rsidR="004C1F83" w:rsidRPr="00AC1C93" w:rsidRDefault="004C1F83">
            <w:pPr>
              <w:pStyle w:val="BodyText"/>
              <w:keepNext/>
              <w:tabs>
                <w:tab w:val="clear" w:pos="1247"/>
                <w:tab w:val="clear" w:pos="2552"/>
                <w:tab w:val="clear" w:pos="3856"/>
                <w:tab w:val="clear" w:pos="5216"/>
                <w:tab w:val="clear" w:pos="6464"/>
                <w:tab w:val="clear" w:pos="7768"/>
                <w:tab w:val="clear" w:pos="9072"/>
                <w:tab w:val="clear" w:pos="10206"/>
              </w:tabs>
              <w:ind w:left="0"/>
              <w:rPr>
                <w:ins w:id="642" w:author="Thomas Rusert" w:date="2015-03-06T14:36:00Z"/>
              </w:rPr>
              <w:pPrChange w:id="643" w:author="Thomas Rusert" w:date="2015-03-06T14:42:00Z">
                <w:pPr>
                  <w:pStyle w:val="BodyText"/>
                  <w:tabs>
                    <w:tab w:val="clear" w:pos="1247"/>
                    <w:tab w:val="clear" w:pos="2552"/>
                    <w:tab w:val="clear" w:pos="3856"/>
                    <w:tab w:val="clear" w:pos="5216"/>
                    <w:tab w:val="clear" w:pos="6464"/>
                    <w:tab w:val="clear" w:pos="7768"/>
                    <w:tab w:val="clear" w:pos="9072"/>
                    <w:tab w:val="clear" w:pos="10206"/>
                  </w:tabs>
                  <w:ind w:left="0"/>
                </w:pPr>
              </w:pPrChange>
            </w:pPr>
            <w:ins w:id="644" w:author="Thomas Rusert" w:date="2015-03-06T14:36:00Z">
              <w:r w:rsidRPr="00AC1C93">
                <w:t>1,88%</w:t>
              </w:r>
            </w:ins>
          </w:p>
        </w:tc>
      </w:tr>
      <w:tr w:rsidR="004C1F83" w:rsidRPr="00AC1C93" w:rsidTr="004C1F83">
        <w:trPr>
          <w:ins w:id="645" w:author="Thomas Rusert" w:date="2015-03-06T14:36:00Z"/>
        </w:trPr>
        <w:tc>
          <w:tcPr>
            <w:tcW w:w="1549" w:type="dxa"/>
          </w:tcPr>
          <w:p w:rsidR="004C1F83" w:rsidRPr="00AC1C93" w:rsidRDefault="004C1F83">
            <w:pPr>
              <w:pStyle w:val="BodyText"/>
              <w:keepNext/>
              <w:tabs>
                <w:tab w:val="clear" w:pos="1247"/>
                <w:tab w:val="clear" w:pos="2552"/>
                <w:tab w:val="clear" w:pos="3856"/>
                <w:tab w:val="clear" w:pos="5216"/>
                <w:tab w:val="clear" w:pos="6464"/>
                <w:tab w:val="clear" w:pos="7768"/>
                <w:tab w:val="clear" w:pos="9072"/>
                <w:tab w:val="clear" w:pos="10206"/>
              </w:tabs>
              <w:ind w:left="0"/>
              <w:rPr>
                <w:ins w:id="646" w:author="Thomas Rusert" w:date="2015-03-06T14:36:00Z"/>
              </w:rPr>
              <w:pPrChange w:id="647" w:author="Thomas Rusert" w:date="2015-03-06T14:42:00Z">
                <w:pPr>
                  <w:pStyle w:val="BodyText"/>
                  <w:tabs>
                    <w:tab w:val="clear" w:pos="1247"/>
                    <w:tab w:val="clear" w:pos="2552"/>
                    <w:tab w:val="clear" w:pos="3856"/>
                    <w:tab w:val="clear" w:pos="5216"/>
                    <w:tab w:val="clear" w:pos="6464"/>
                    <w:tab w:val="clear" w:pos="7768"/>
                    <w:tab w:val="clear" w:pos="9072"/>
                    <w:tab w:val="clear" w:pos="10206"/>
                  </w:tabs>
                  <w:ind w:left="0"/>
                </w:pPr>
              </w:pPrChange>
            </w:pPr>
            <w:ins w:id="648" w:author="Thomas Rusert" w:date="2015-03-06T14:36:00Z">
              <w:r w:rsidRPr="00AC1C93">
                <w:t>Cactus</w:t>
              </w:r>
            </w:ins>
          </w:p>
        </w:tc>
        <w:tc>
          <w:tcPr>
            <w:tcW w:w="1305" w:type="dxa"/>
          </w:tcPr>
          <w:p w:rsidR="004C1F83" w:rsidRPr="00AC1C93" w:rsidRDefault="004C1F83">
            <w:pPr>
              <w:pStyle w:val="BodyText"/>
              <w:keepNext/>
              <w:tabs>
                <w:tab w:val="clear" w:pos="1247"/>
                <w:tab w:val="clear" w:pos="2552"/>
                <w:tab w:val="clear" w:pos="3856"/>
                <w:tab w:val="clear" w:pos="5216"/>
                <w:tab w:val="clear" w:pos="6464"/>
                <w:tab w:val="clear" w:pos="7768"/>
                <w:tab w:val="clear" w:pos="9072"/>
                <w:tab w:val="clear" w:pos="10206"/>
              </w:tabs>
              <w:ind w:left="0"/>
              <w:rPr>
                <w:ins w:id="649" w:author="Thomas Rusert" w:date="2015-03-06T14:36:00Z"/>
              </w:rPr>
              <w:pPrChange w:id="650" w:author="Thomas Rusert" w:date="2015-03-06T14:42:00Z">
                <w:pPr>
                  <w:pStyle w:val="BodyText"/>
                  <w:tabs>
                    <w:tab w:val="clear" w:pos="1247"/>
                    <w:tab w:val="clear" w:pos="2552"/>
                    <w:tab w:val="clear" w:pos="3856"/>
                    <w:tab w:val="clear" w:pos="5216"/>
                    <w:tab w:val="clear" w:pos="6464"/>
                    <w:tab w:val="clear" w:pos="7768"/>
                    <w:tab w:val="clear" w:pos="9072"/>
                    <w:tab w:val="clear" w:pos="10206"/>
                  </w:tabs>
                  <w:ind w:left="0"/>
                </w:pPr>
              </w:pPrChange>
            </w:pPr>
            <w:ins w:id="651" w:author="Thomas Rusert" w:date="2015-03-06T14:36:00Z">
              <w:r w:rsidRPr="00AC1C93">
                <w:t>13,99%</w:t>
              </w:r>
            </w:ins>
          </w:p>
        </w:tc>
        <w:tc>
          <w:tcPr>
            <w:tcW w:w="1304" w:type="dxa"/>
          </w:tcPr>
          <w:p w:rsidR="004C1F83" w:rsidRPr="00AC1C93" w:rsidRDefault="004C1F83">
            <w:pPr>
              <w:pStyle w:val="BodyText"/>
              <w:keepNext/>
              <w:tabs>
                <w:tab w:val="clear" w:pos="1247"/>
                <w:tab w:val="clear" w:pos="2552"/>
                <w:tab w:val="clear" w:pos="3856"/>
                <w:tab w:val="clear" w:pos="5216"/>
                <w:tab w:val="clear" w:pos="6464"/>
                <w:tab w:val="clear" w:pos="7768"/>
                <w:tab w:val="clear" w:pos="9072"/>
                <w:tab w:val="clear" w:pos="10206"/>
              </w:tabs>
              <w:ind w:left="0"/>
              <w:rPr>
                <w:ins w:id="652" w:author="Thomas Rusert" w:date="2015-03-06T14:36:00Z"/>
              </w:rPr>
              <w:pPrChange w:id="653" w:author="Thomas Rusert" w:date="2015-03-06T14:42:00Z">
                <w:pPr>
                  <w:pStyle w:val="BodyText"/>
                  <w:tabs>
                    <w:tab w:val="clear" w:pos="1247"/>
                    <w:tab w:val="clear" w:pos="2552"/>
                    <w:tab w:val="clear" w:pos="3856"/>
                    <w:tab w:val="clear" w:pos="5216"/>
                    <w:tab w:val="clear" w:pos="6464"/>
                    <w:tab w:val="clear" w:pos="7768"/>
                    <w:tab w:val="clear" w:pos="9072"/>
                    <w:tab w:val="clear" w:pos="10206"/>
                  </w:tabs>
                  <w:ind w:left="0"/>
                </w:pPr>
              </w:pPrChange>
            </w:pPr>
            <w:ins w:id="654" w:author="Thomas Rusert" w:date="2015-03-06T14:36:00Z">
              <w:r w:rsidRPr="00AC1C93">
                <w:t>6,56%</w:t>
              </w:r>
            </w:ins>
          </w:p>
        </w:tc>
        <w:tc>
          <w:tcPr>
            <w:tcW w:w="1360" w:type="dxa"/>
          </w:tcPr>
          <w:p w:rsidR="004C1F83" w:rsidRPr="00AC1C93" w:rsidRDefault="004C1F83">
            <w:pPr>
              <w:pStyle w:val="BodyText"/>
              <w:keepNext/>
              <w:tabs>
                <w:tab w:val="clear" w:pos="1247"/>
                <w:tab w:val="clear" w:pos="2552"/>
                <w:tab w:val="clear" w:pos="3856"/>
                <w:tab w:val="clear" w:pos="5216"/>
                <w:tab w:val="clear" w:pos="6464"/>
                <w:tab w:val="clear" w:pos="7768"/>
                <w:tab w:val="clear" w:pos="9072"/>
                <w:tab w:val="clear" w:pos="10206"/>
              </w:tabs>
              <w:ind w:left="0"/>
              <w:rPr>
                <w:ins w:id="655" w:author="Thomas Rusert" w:date="2015-03-06T14:36:00Z"/>
              </w:rPr>
              <w:pPrChange w:id="656" w:author="Thomas Rusert" w:date="2015-03-06T14:42:00Z">
                <w:pPr>
                  <w:pStyle w:val="BodyText"/>
                  <w:tabs>
                    <w:tab w:val="clear" w:pos="1247"/>
                    <w:tab w:val="clear" w:pos="2552"/>
                    <w:tab w:val="clear" w:pos="3856"/>
                    <w:tab w:val="clear" w:pos="5216"/>
                    <w:tab w:val="clear" w:pos="6464"/>
                    <w:tab w:val="clear" w:pos="7768"/>
                    <w:tab w:val="clear" w:pos="9072"/>
                    <w:tab w:val="clear" w:pos="10206"/>
                  </w:tabs>
                  <w:ind w:left="0"/>
                </w:pPr>
              </w:pPrChange>
            </w:pPr>
            <w:ins w:id="657" w:author="Thomas Rusert" w:date="2015-03-06T14:36:00Z">
              <w:r w:rsidRPr="00AC1C93">
                <w:t>-1,20%</w:t>
              </w:r>
            </w:ins>
          </w:p>
        </w:tc>
      </w:tr>
      <w:tr w:rsidR="004C1F83" w:rsidRPr="00AC1C93" w:rsidTr="004C1F83">
        <w:trPr>
          <w:ins w:id="658" w:author="Thomas Rusert" w:date="2015-03-06T14:36:00Z"/>
        </w:trPr>
        <w:tc>
          <w:tcPr>
            <w:tcW w:w="1549" w:type="dxa"/>
          </w:tcPr>
          <w:p w:rsidR="004C1F83" w:rsidRPr="00AC1C93" w:rsidRDefault="004C1F83">
            <w:pPr>
              <w:pStyle w:val="BodyText"/>
              <w:keepNext/>
              <w:tabs>
                <w:tab w:val="clear" w:pos="1247"/>
                <w:tab w:val="clear" w:pos="2552"/>
                <w:tab w:val="clear" w:pos="3856"/>
                <w:tab w:val="clear" w:pos="5216"/>
                <w:tab w:val="clear" w:pos="6464"/>
                <w:tab w:val="clear" w:pos="7768"/>
                <w:tab w:val="clear" w:pos="9072"/>
                <w:tab w:val="clear" w:pos="10206"/>
              </w:tabs>
              <w:ind w:left="0"/>
              <w:rPr>
                <w:ins w:id="659" w:author="Thomas Rusert" w:date="2015-03-06T14:36:00Z"/>
              </w:rPr>
              <w:pPrChange w:id="660" w:author="Thomas Rusert" w:date="2015-03-06T14:42:00Z">
                <w:pPr>
                  <w:pStyle w:val="BodyText"/>
                  <w:tabs>
                    <w:tab w:val="clear" w:pos="1247"/>
                    <w:tab w:val="clear" w:pos="2552"/>
                    <w:tab w:val="clear" w:pos="3856"/>
                    <w:tab w:val="clear" w:pos="5216"/>
                    <w:tab w:val="clear" w:pos="6464"/>
                    <w:tab w:val="clear" w:pos="7768"/>
                    <w:tab w:val="clear" w:pos="9072"/>
                    <w:tab w:val="clear" w:pos="10206"/>
                  </w:tabs>
                  <w:ind w:left="0"/>
                </w:pPr>
              </w:pPrChange>
            </w:pPr>
            <w:ins w:id="661" w:author="Thomas Rusert" w:date="2015-03-06T14:36:00Z">
              <w:r w:rsidRPr="00AC1C93">
                <w:t>BasketBDrive</w:t>
              </w:r>
            </w:ins>
          </w:p>
        </w:tc>
        <w:tc>
          <w:tcPr>
            <w:tcW w:w="1305" w:type="dxa"/>
          </w:tcPr>
          <w:p w:rsidR="004C1F83" w:rsidRPr="00AC1C93" w:rsidRDefault="004C1F83">
            <w:pPr>
              <w:pStyle w:val="BodyText"/>
              <w:keepNext/>
              <w:tabs>
                <w:tab w:val="clear" w:pos="1247"/>
                <w:tab w:val="clear" w:pos="2552"/>
                <w:tab w:val="clear" w:pos="3856"/>
                <w:tab w:val="clear" w:pos="5216"/>
                <w:tab w:val="clear" w:pos="6464"/>
                <w:tab w:val="clear" w:pos="7768"/>
                <w:tab w:val="clear" w:pos="9072"/>
                <w:tab w:val="clear" w:pos="10206"/>
              </w:tabs>
              <w:ind w:left="0"/>
              <w:rPr>
                <w:ins w:id="662" w:author="Thomas Rusert" w:date="2015-03-06T14:36:00Z"/>
              </w:rPr>
              <w:pPrChange w:id="663" w:author="Thomas Rusert" w:date="2015-03-06T14:42:00Z">
                <w:pPr>
                  <w:pStyle w:val="BodyText"/>
                  <w:tabs>
                    <w:tab w:val="clear" w:pos="1247"/>
                    <w:tab w:val="clear" w:pos="2552"/>
                    <w:tab w:val="clear" w:pos="3856"/>
                    <w:tab w:val="clear" w:pos="5216"/>
                    <w:tab w:val="clear" w:pos="6464"/>
                    <w:tab w:val="clear" w:pos="7768"/>
                    <w:tab w:val="clear" w:pos="9072"/>
                    <w:tab w:val="clear" w:pos="10206"/>
                  </w:tabs>
                  <w:ind w:left="0"/>
                </w:pPr>
              </w:pPrChange>
            </w:pPr>
            <w:ins w:id="664" w:author="Thomas Rusert" w:date="2015-03-06T14:36:00Z">
              <w:r w:rsidRPr="00AC1C93">
                <w:t>17,99%</w:t>
              </w:r>
            </w:ins>
          </w:p>
        </w:tc>
        <w:tc>
          <w:tcPr>
            <w:tcW w:w="1304" w:type="dxa"/>
          </w:tcPr>
          <w:p w:rsidR="004C1F83" w:rsidRPr="00AC1C93" w:rsidRDefault="004C1F83">
            <w:pPr>
              <w:pStyle w:val="BodyText"/>
              <w:keepNext/>
              <w:tabs>
                <w:tab w:val="clear" w:pos="1247"/>
                <w:tab w:val="clear" w:pos="2552"/>
                <w:tab w:val="clear" w:pos="3856"/>
                <w:tab w:val="clear" w:pos="5216"/>
                <w:tab w:val="clear" w:pos="6464"/>
                <w:tab w:val="clear" w:pos="7768"/>
                <w:tab w:val="clear" w:pos="9072"/>
                <w:tab w:val="clear" w:pos="10206"/>
              </w:tabs>
              <w:ind w:left="0"/>
              <w:rPr>
                <w:ins w:id="665" w:author="Thomas Rusert" w:date="2015-03-06T14:36:00Z"/>
              </w:rPr>
              <w:pPrChange w:id="666" w:author="Thomas Rusert" w:date="2015-03-06T14:42:00Z">
                <w:pPr>
                  <w:pStyle w:val="BodyText"/>
                  <w:tabs>
                    <w:tab w:val="clear" w:pos="1247"/>
                    <w:tab w:val="clear" w:pos="2552"/>
                    <w:tab w:val="clear" w:pos="3856"/>
                    <w:tab w:val="clear" w:pos="5216"/>
                    <w:tab w:val="clear" w:pos="6464"/>
                    <w:tab w:val="clear" w:pos="7768"/>
                    <w:tab w:val="clear" w:pos="9072"/>
                    <w:tab w:val="clear" w:pos="10206"/>
                  </w:tabs>
                  <w:ind w:left="0"/>
                </w:pPr>
              </w:pPrChange>
            </w:pPr>
            <w:ins w:id="667" w:author="Thomas Rusert" w:date="2015-03-06T14:36:00Z">
              <w:r w:rsidRPr="00AC1C93">
                <w:t>5,82%</w:t>
              </w:r>
            </w:ins>
          </w:p>
        </w:tc>
        <w:tc>
          <w:tcPr>
            <w:tcW w:w="1360" w:type="dxa"/>
          </w:tcPr>
          <w:p w:rsidR="004C1F83" w:rsidRPr="00AC1C93" w:rsidRDefault="004C1F83">
            <w:pPr>
              <w:pStyle w:val="BodyText"/>
              <w:keepNext/>
              <w:tabs>
                <w:tab w:val="clear" w:pos="1247"/>
                <w:tab w:val="clear" w:pos="2552"/>
                <w:tab w:val="clear" w:pos="3856"/>
                <w:tab w:val="clear" w:pos="5216"/>
                <w:tab w:val="clear" w:pos="6464"/>
                <w:tab w:val="clear" w:pos="7768"/>
                <w:tab w:val="clear" w:pos="9072"/>
                <w:tab w:val="clear" w:pos="10206"/>
              </w:tabs>
              <w:ind w:left="0"/>
              <w:rPr>
                <w:ins w:id="668" w:author="Thomas Rusert" w:date="2015-03-06T14:36:00Z"/>
              </w:rPr>
              <w:pPrChange w:id="669" w:author="Thomas Rusert" w:date="2015-03-06T14:42:00Z">
                <w:pPr>
                  <w:pStyle w:val="BodyText"/>
                  <w:tabs>
                    <w:tab w:val="clear" w:pos="1247"/>
                    <w:tab w:val="clear" w:pos="2552"/>
                    <w:tab w:val="clear" w:pos="3856"/>
                    <w:tab w:val="clear" w:pos="5216"/>
                    <w:tab w:val="clear" w:pos="6464"/>
                    <w:tab w:val="clear" w:pos="7768"/>
                    <w:tab w:val="clear" w:pos="9072"/>
                    <w:tab w:val="clear" w:pos="10206"/>
                  </w:tabs>
                  <w:ind w:left="0"/>
                </w:pPr>
              </w:pPrChange>
            </w:pPr>
            <w:ins w:id="670" w:author="Thomas Rusert" w:date="2015-03-06T14:36:00Z">
              <w:r w:rsidRPr="00AC1C93">
                <w:t>-0,83%</w:t>
              </w:r>
            </w:ins>
          </w:p>
        </w:tc>
      </w:tr>
      <w:tr w:rsidR="004C1F83" w:rsidRPr="00AC1C93" w:rsidTr="004C1F83">
        <w:trPr>
          <w:ins w:id="671" w:author="Thomas Rusert" w:date="2015-03-06T14:36:00Z"/>
        </w:trPr>
        <w:tc>
          <w:tcPr>
            <w:tcW w:w="1549" w:type="dxa"/>
          </w:tcPr>
          <w:p w:rsidR="004C1F83" w:rsidRPr="00AC1C93" w:rsidRDefault="004C1F83">
            <w:pPr>
              <w:pStyle w:val="BodyText"/>
              <w:keepNext/>
              <w:tabs>
                <w:tab w:val="clear" w:pos="1247"/>
                <w:tab w:val="clear" w:pos="2552"/>
                <w:tab w:val="clear" w:pos="3856"/>
                <w:tab w:val="clear" w:pos="5216"/>
                <w:tab w:val="clear" w:pos="6464"/>
                <w:tab w:val="clear" w:pos="7768"/>
                <w:tab w:val="clear" w:pos="9072"/>
                <w:tab w:val="clear" w:pos="10206"/>
              </w:tabs>
              <w:ind w:left="0"/>
              <w:rPr>
                <w:ins w:id="672" w:author="Thomas Rusert" w:date="2015-03-06T14:36:00Z"/>
              </w:rPr>
              <w:pPrChange w:id="673" w:author="Thomas Rusert" w:date="2015-03-06T14:42:00Z">
                <w:pPr>
                  <w:pStyle w:val="BodyText"/>
                  <w:tabs>
                    <w:tab w:val="clear" w:pos="1247"/>
                    <w:tab w:val="clear" w:pos="2552"/>
                    <w:tab w:val="clear" w:pos="3856"/>
                    <w:tab w:val="clear" w:pos="5216"/>
                    <w:tab w:val="clear" w:pos="6464"/>
                    <w:tab w:val="clear" w:pos="7768"/>
                    <w:tab w:val="clear" w:pos="9072"/>
                    <w:tab w:val="clear" w:pos="10206"/>
                  </w:tabs>
                  <w:ind w:left="0"/>
                </w:pPr>
              </w:pPrChange>
            </w:pPr>
            <w:ins w:id="674" w:author="Thomas Rusert" w:date="2015-03-06T14:36:00Z">
              <w:r w:rsidRPr="00AC1C93">
                <w:t>BQTerrace</w:t>
              </w:r>
            </w:ins>
          </w:p>
        </w:tc>
        <w:tc>
          <w:tcPr>
            <w:tcW w:w="1305" w:type="dxa"/>
          </w:tcPr>
          <w:p w:rsidR="004C1F83" w:rsidRPr="00AC1C93" w:rsidRDefault="004C1F83">
            <w:pPr>
              <w:pStyle w:val="BodyText"/>
              <w:keepNext/>
              <w:tabs>
                <w:tab w:val="clear" w:pos="1247"/>
                <w:tab w:val="clear" w:pos="2552"/>
                <w:tab w:val="clear" w:pos="3856"/>
                <w:tab w:val="clear" w:pos="5216"/>
                <w:tab w:val="clear" w:pos="6464"/>
                <w:tab w:val="clear" w:pos="7768"/>
                <w:tab w:val="clear" w:pos="9072"/>
                <w:tab w:val="clear" w:pos="10206"/>
              </w:tabs>
              <w:ind w:left="0"/>
              <w:rPr>
                <w:ins w:id="675" w:author="Thomas Rusert" w:date="2015-03-06T14:36:00Z"/>
              </w:rPr>
              <w:pPrChange w:id="676" w:author="Thomas Rusert" w:date="2015-03-06T14:42:00Z">
                <w:pPr>
                  <w:pStyle w:val="BodyText"/>
                  <w:tabs>
                    <w:tab w:val="clear" w:pos="1247"/>
                    <w:tab w:val="clear" w:pos="2552"/>
                    <w:tab w:val="clear" w:pos="3856"/>
                    <w:tab w:val="clear" w:pos="5216"/>
                    <w:tab w:val="clear" w:pos="6464"/>
                    <w:tab w:val="clear" w:pos="7768"/>
                    <w:tab w:val="clear" w:pos="9072"/>
                    <w:tab w:val="clear" w:pos="10206"/>
                  </w:tabs>
                  <w:ind w:left="0"/>
                </w:pPr>
              </w:pPrChange>
            </w:pPr>
            <w:ins w:id="677" w:author="Thomas Rusert" w:date="2015-03-06T14:36:00Z">
              <w:r w:rsidRPr="00AC1C93">
                <w:t>21,07%</w:t>
              </w:r>
            </w:ins>
          </w:p>
        </w:tc>
        <w:tc>
          <w:tcPr>
            <w:tcW w:w="1304" w:type="dxa"/>
          </w:tcPr>
          <w:p w:rsidR="004C1F83" w:rsidRPr="00AC1C93" w:rsidRDefault="004C1F83">
            <w:pPr>
              <w:pStyle w:val="BodyText"/>
              <w:keepNext/>
              <w:tabs>
                <w:tab w:val="clear" w:pos="1247"/>
                <w:tab w:val="clear" w:pos="2552"/>
                <w:tab w:val="clear" w:pos="3856"/>
                <w:tab w:val="clear" w:pos="5216"/>
                <w:tab w:val="clear" w:pos="6464"/>
                <w:tab w:val="clear" w:pos="7768"/>
                <w:tab w:val="clear" w:pos="9072"/>
                <w:tab w:val="clear" w:pos="10206"/>
              </w:tabs>
              <w:ind w:left="0"/>
              <w:rPr>
                <w:ins w:id="678" w:author="Thomas Rusert" w:date="2015-03-06T14:36:00Z"/>
              </w:rPr>
              <w:pPrChange w:id="679" w:author="Thomas Rusert" w:date="2015-03-06T14:42:00Z">
                <w:pPr>
                  <w:pStyle w:val="BodyText"/>
                  <w:tabs>
                    <w:tab w:val="clear" w:pos="1247"/>
                    <w:tab w:val="clear" w:pos="2552"/>
                    <w:tab w:val="clear" w:pos="3856"/>
                    <w:tab w:val="clear" w:pos="5216"/>
                    <w:tab w:val="clear" w:pos="6464"/>
                    <w:tab w:val="clear" w:pos="7768"/>
                    <w:tab w:val="clear" w:pos="9072"/>
                    <w:tab w:val="clear" w:pos="10206"/>
                  </w:tabs>
                  <w:ind w:left="0"/>
                </w:pPr>
              </w:pPrChange>
            </w:pPr>
            <w:ins w:id="680" w:author="Thomas Rusert" w:date="2015-03-06T14:36:00Z">
              <w:r w:rsidRPr="00AC1C93">
                <w:t>11,59%</w:t>
              </w:r>
            </w:ins>
          </w:p>
        </w:tc>
        <w:tc>
          <w:tcPr>
            <w:tcW w:w="1360" w:type="dxa"/>
          </w:tcPr>
          <w:p w:rsidR="004C1F83" w:rsidRPr="00AC1C93" w:rsidRDefault="004C1F83">
            <w:pPr>
              <w:pStyle w:val="BodyText"/>
              <w:keepNext/>
              <w:tabs>
                <w:tab w:val="clear" w:pos="1247"/>
                <w:tab w:val="clear" w:pos="2552"/>
                <w:tab w:val="clear" w:pos="3856"/>
                <w:tab w:val="clear" w:pos="5216"/>
                <w:tab w:val="clear" w:pos="6464"/>
                <w:tab w:val="clear" w:pos="7768"/>
                <w:tab w:val="clear" w:pos="9072"/>
                <w:tab w:val="clear" w:pos="10206"/>
              </w:tabs>
              <w:ind w:left="0"/>
              <w:rPr>
                <w:ins w:id="681" w:author="Thomas Rusert" w:date="2015-03-06T14:36:00Z"/>
              </w:rPr>
              <w:pPrChange w:id="682" w:author="Thomas Rusert" w:date="2015-03-06T14:42:00Z">
                <w:pPr>
                  <w:pStyle w:val="BodyText"/>
                  <w:tabs>
                    <w:tab w:val="clear" w:pos="1247"/>
                    <w:tab w:val="clear" w:pos="2552"/>
                    <w:tab w:val="clear" w:pos="3856"/>
                    <w:tab w:val="clear" w:pos="5216"/>
                    <w:tab w:val="clear" w:pos="6464"/>
                    <w:tab w:val="clear" w:pos="7768"/>
                    <w:tab w:val="clear" w:pos="9072"/>
                    <w:tab w:val="clear" w:pos="10206"/>
                  </w:tabs>
                  <w:ind w:left="0"/>
                </w:pPr>
              </w:pPrChange>
            </w:pPr>
            <w:ins w:id="683" w:author="Thomas Rusert" w:date="2015-03-06T14:36:00Z">
              <w:r w:rsidRPr="00AC1C93">
                <w:t>3,10%</w:t>
              </w:r>
            </w:ins>
          </w:p>
        </w:tc>
      </w:tr>
      <w:tr w:rsidR="004C1F83" w:rsidRPr="00AC1C93" w:rsidTr="004C1F83">
        <w:trPr>
          <w:ins w:id="684" w:author="Thomas Rusert" w:date="2015-03-06T14:36:00Z"/>
        </w:trPr>
        <w:tc>
          <w:tcPr>
            <w:tcW w:w="1549" w:type="dxa"/>
          </w:tcPr>
          <w:p w:rsidR="004C1F83" w:rsidRPr="004C1F83" w:rsidRDefault="004C1F83" w:rsidP="00610419">
            <w:pPr>
              <w:pStyle w:val="BodyText"/>
              <w:tabs>
                <w:tab w:val="clear" w:pos="1247"/>
                <w:tab w:val="clear" w:pos="2552"/>
                <w:tab w:val="clear" w:pos="3856"/>
                <w:tab w:val="clear" w:pos="5216"/>
                <w:tab w:val="clear" w:pos="6464"/>
                <w:tab w:val="clear" w:pos="7768"/>
                <w:tab w:val="clear" w:pos="9072"/>
                <w:tab w:val="clear" w:pos="10206"/>
              </w:tabs>
              <w:ind w:left="0"/>
              <w:rPr>
                <w:ins w:id="685" w:author="Thomas Rusert" w:date="2015-03-06T14:36:00Z"/>
                <w:b/>
                <w:rPrChange w:id="686" w:author="Thomas Rusert" w:date="2015-03-06T14:36:00Z">
                  <w:rPr>
                    <w:ins w:id="687" w:author="Thomas Rusert" w:date="2015-03-06T14:36:00Z"/>
                  </w:rPr>
                </w:rPrChange>
              </w:rPr>
            </w:pPr>
            <w:ins w:id="688" w:author="Thomas Rusert" w:date="2015-03-06T14:36:00Z">
              <w:r w:rsidRPr="004C1F83">
                <w:rPr>
                  <w:b/>
                  <w:rPrChange w:id="689" w:author="Thomas Rusert" w:date="2015-03-06T14:36:00Z">
                    <w:rPr/>
                  </w:rPrChange>
                </w:rPr>
                <w:t>Average</w:t>
              </w:r>
            </w:ins>
          </w:p>
        </w:tc>
        <w:tc>
          <w:tcPr>
            <w:tcW w:w="1305" w:type="dxa"/>
          </w:tcPr>
          <w:p w:rsidR="004C1F83" w:rsidRPr="004C1F83" w:rsidRDefault="004C1F83" w:rsidP="00610419">
            <w:pPr>
              <w:pStyle w:val="BodyText"/>
              <w:tabs>
                <w:tab w:val="clear" w:pos="1247"/>
                <w:tab w:val="clear" w:pos="2552"/>
                <w:tab w:val="clear" w:pos="3856"/>
                <w:tab w:val="clear" w:pos="5216"/>
                <w:tab w:val="clear" w:pos="6464"/>
                <w:tab w:val="clear" w:pos="7768"/>
                <w:tab w:val="clear" w:pos="9072"/>
                <w:tab w:val="clear" w:pos="10206"/>
              </w:tabs>
              <w:ind w:left="0"/>
              <w:rPr>
                <w:ins w:id="690" w:author="Thomas Rusert" w:date="2015-03-06T14:36:00Z"/>
                <w:b/>
                <w:rPrChange w:id="691" w:author="Thomas Rusert" w:date="2015-03-06T14:36:00Z">
                  <w:rPr>
                    <w:ins w:id="692" w:author="Thomas Rusert" w:date="2015-03-06T14:36:00Z"/>
                  </w:rPr>
                </w:rPrChange>
              </w:rPr>
            </w:pPr>
            <w:ins w:id="693" w:author="Thomas Rusert" w:date="2015-03-06T14:36:00Z">
              <w:r w:rsidRPr="004C1F83">
                <w:rPr>
                  <w:b/>
                  <w:rPrChange w:id="694" w:author="Thomas Rusert" w:date="2015-03-06T14:36:00Z">
                    <w:rPr/>
                  </w:rPrChange>
                </w:rPr>
                <w:t>18,54%</w:t>
              </w:r>
            </w:ins>
          </w:p>
        </w:tc>
        <w:tc>
          <w:tcPr>
            <w:tcW w:w="1304" w:type="dxa"/>
          </w:tcPr>
          <w:p w:rsidR="004C1F83" w:rsidRPr="004C1F83" w:rsidRDefault="004C1F83" w:rsidP="00610419">
            <w:pPr>
              <w:pStyle w:val="BodyText"/>
              <w:tabs>
                <w:tab w:val="clear" w:pos="1247"/>
                <w:tab w:val="clear" w:pos="2552"/>
                <w:tab w:val="clear" w:pos="3856"/>
                <w:tab w:val="clear" w:pos="5216"/>
                <w:tab w:val="clear" w:pos="6464"/>
                <w:tab w:val="clear" w:pos="7768"/>
                <w:tab w:val="clear" w:pos="9072"/>
                <w:tab w:val="clear" w:pos="10206"/>
              </w:tabs>
              <w:ind w:left="0"/>
              <w:rPr>
                <w:ins w:id="695" w:author="Thomas Rusert" w:date="2015-03-06T14:36:00Z"/>
                <w:b/>
                <w:rPrChange w:id="696" w:author="Thomas Rusert" w:date="2015-03-06T14:36:00Z">
                  <w:rPr>
                    <w:ins w:id="697" w:author="Thomas Rusert" w:date="2015-03-06T14:36:00Z"/>
                  </w:rPr>
                </w:rPrChange>
              </w:rPr>
            </w:pPr>
            <w:ins w:id="698" w:author="Thomas Rusert" w:date="2015-03-06T14:36:00Z">
              <w:r w:rsidRPr="004C1F83">
                <w:rPr>
                  <w:b/>
                  <w:rPrChange w:id="699" w:author="Thomas Rusert" w:date="2015-03-06T14:36:00Z">
                    <w:rPr/>
                  </w:rPrChange>
                </w:rPr>
                <w:t>8,89%</w:t>
              </w:r>
            </w:ins>
          </w:p>
        </w:tc>
        <w:tc>
          <w:tcPr>
            <w:tcW w:w="1360" w:type="dxa"/>
          </w:tcPr>
          <w:p w:rsidR="004C1F83" w:rsidRPr="004C1F83" w:rsidRDefault="004C1F83" w:rsidP="00610419">
            <w:pPr>
              <w:pStyle w:val="BodyText"/>
              <w:tabs>
                <w:tab w:val="clear" w:pos="1247"/>
                <w:tab w:val="clear" w:pos="2552"/>
                <w:tab w:val="clear" w:pos="3856"/>
                <w:tab w:val="clear" w:pos="5216"/>
                <w:tab w:val="clear" w:pos="6464"/>
                <w:tab w:val="clear" w:pos="7768"/>
                <w:tab w:val="clear" w:pos="9072"/>
                <w:tab w:val="clear" w:pos="10206"/>
              </w:tabs>
              <w:ind w:left="0"/>
              <w:rPr>
                <w:ins w:id="700" w:author="Thomas Rusert" w:date="2015-03-06T14:36:00Z"/>
                <w:b/>
                <w:rPrChange w:id="701" w:author="Thomas Rusert" w:date="2015-03-06T14:36:00Z">
                  <w:rPr>
                    <w:ins w:id="702" w:author="Thomas Rusert" w:date="2015-03-06T14:36:00Z"/>
                  </w:rPr>
                </w:rPrChange>
              </w:rPr>
            </w:pPr>
            <w:ins w:id="703" w:author="Thomas Rusert" w:date="2015-03-06T14:36:00Z">
              <w:r w:rsidRPr="004C1F83">
                <w:rPr>
                  <w:b/>
                  <w:rPrChange w:id="704" w:author="Thomas Rusert" w:date="2015-03-06T14:36:00Z">
                    <w:rPr/>
                  </w:rPrChange>
                </w:rPr>
                <w:t>0,72%</w:t>
              </w:r>
            </w:ins>
          </w:p>
        </w:tc>
      </w:tr>
    </w:tbl>
    <w:p w:rsidR="003F1676" w:rsidRPr="003F1676" w:rsidRDefault="003F1676">
      <w:pPr>
        <w:pStyle w:val="Heading2"/>
        <w:rPr>
          <w:ins w:id="705" w:author="Thomas Rusert" w:date="2015-03-06T13:28:00Z"/>
        </w:rPr>
        <w:pPrChange w:id="706" w:author="Thomas Rusert" w:date="2015-03-06T13:29:00Z">
          <w:pPr>
            <w:pStyle w:val="Heading1"/>
          </w:pPr>
        </w:pPrChange>
      </w:pPr>
      <w:ins w:id="707" w:author="Thomas Rusert" w:date="2015-03-06T13:29:00Z">
        <w:r>
          <w:lastRenderedPageBreak/>
          <w:t>Computational complexity</w:t>
        </w:r>
      </w:ins>
    </w:p>
    <w:p w:rsidR="005642AC" w:rsidRDefault="00A009D5">
      <w:pPr>
        <w:pStyle w:val="BodyText"/>
        <w:rPr>
          <w:ins w:id="708" w:author="Thomas Rusert" w:date="2015-03-06T20:41:00Z"/>
        </w:rPr>
        <w:pPrChange w:id="709" w:author="Thomas Rusert" w:date="2015-03-06T13:28:00Z">
          <w:pPr>
            <w:pStyle w:val="Heading1"/>
          </w:pPr>
        </w:pPrChange>
      </w:pPr>
      <w:ins w:id="710" w:author="Thomas Rusert" w:date="2015-03-06T20:52:00Z">
        <w:r>
          <w:t>T</w:t>
        </w:r>
      </w:ins>
      <w:ins w:id="711" w:author="Thomas Rusert" w:date="2015-03-06T14:47:00Z">
        <w:r w:rsidR="005642AC">
          <w:t>he decoding complexity for H</w:t>
        </w:r>
      </w:ins>
      <w:ins w:id="712" w:author="Thomas Rusert" w:date="2015-03-06T20:52:00Z">
        <w:r>
          <w:t>.264</w:t>
        </w:r>
      </w:ins>
      <w:ins w:id="713" w:author="Thomas Rusert" w:date="2015-03-06T14:47:00Z">
        <w:r w:rsidR="005642AC">
          <w:t xml:space="preserve"> is believed to be in the same range as the decoding complexity for H</w:t>
        </w:r>
      </w:ins>
      <w:ins w:id="714" w:author="Thomas Rusert" w:date="2015-03-06T20:52:00Z">
        <w:r>
          <w:t>EVC</w:t>
        </w:r>
      </w:ins>
      <w:ins w:id="715" w:author="Thomas Rusert" w:date="2015-03-06T14:47:00Z">
        <w:r w:rsidR="005642AC">
          <w:t xml:space="preserve"> when the </w:t>
        </w:r>
      </w:ins>
      <w:ins w:id="716" w:author="Thomas Rusert" w:date="2015-03-06T20:29:00Z">
        <w:r w:rsidR="00610419">
          <w:t xml:space="preserve">video </w:t>
        </w:r>
      </w:ins>
      <w:ins w:id="717" w:author="Thomas Rusert" w:date="2015-03-06T14:47:00Z">
        <w:r w:rsidR="005642AC">
          <w:t xml:space="preserve">quality is similar. </w:t>
        </w:r>
      </w:ins>
      <w:ins w:id="718" w:author="Thomas Rusert" w:date="2015-03-06T14:48:00Z">
        <w:r w:rsidR="005642AC">
          <w:t xml:space="preserve">Therefore the complexity for guided transcoding </w:t>
        </w:r>
      </w:ins>
      <w:ins w:id="719" w:author="Thomas Rusert" w:date="2015-03-06T20:43:00Z">
        <w:r w:rsidR="00456A4C">
          <w:t>is expected</w:t>
        </w:r>
      </w:ins>
      <w:ins w:id="720" w:author="Thomas Rusert" w:date="2015-03-06T14:48:00Z">
        <w:r w:rsidR="005642AC">
          <w:t xml:space="preserve"> </w:t>
        </w:r>
      </w:ins>
      <w:ins w:id="721" w:author="Thomas Rusert" w:date="2015-03-09T11:48:00Z">
        <w:r w:rsidR="007A20BB">
          <w:t xml:space="preserve">to </w:t>
        </w:r>
      </w:ins>
      <w:ins w:id="722" w:author="Thomas Rusert" w:date="2015-03-06T14:48:00Z">
        <w:r w:rsidR="005642AC">
          <w:t>be similar for H.264 and HEVC, i.e. the numbers in Section </w:t>
        </w:r>
      </w:ins>
      <w:ins w:id="723" w:author="Thomas Rusert" w:date="2015-03-06T14:49:00Z">
        <w:r w:rsidR="005642AC">
          <w:fldChar w:fldCharType="begin"/>
        </w:r>
        <w:r w:rsidR="005642AC">
          <w:instrText xml:space="preserve"> REF _Ref413416699 \r \h </w:instrText>
        </w:r>
      </w:ins>
      <w:r w:rsidR="005642AC">
        <w:fldChar w:fldCharType="separate"/>
      </w:r>
      <w:ins w:id="724" w:author="Thomas Rusert" w:date="2015-03-06T14:49:00Z">
        <w:r w:rsidR="005642AC">
          <w:t>3</w:t>
        </w:r>
        <w:r w:rsidR="005642AC">
          <w:fldChar w:fldCharType="end"/>
        </w:r>
      </w:ins>
      <w:ins w:id="725" w:author="Thomas Rusert" w:date="2015-03-06T14:48:00Z">
        <w:r w:rsidR="005642AC">
          <w:t xml:space="preserve"> should roughly apply</w:t>
        </w:r>
      </w:ins>
      <w:ins w:id="726" w:author="Thomas Rusert" w:date="2015-03-06T20:29:00Z">
        <w:r w:rsidR="00610419">
          <w:t xml:space="preserve"> for both codecs</w:t>
        </w:r>
      </w:ins>
      <w:ins w:id="727" w:author="Thomas Rusert" w:date="2015-03-06T14:48:00Z">
        <w:r w:rsidR="005642AC">
          <w:t>.</w:t>
        </w:r>
      </w:ins>
    </w:p>
    <w:p w:rsidR="00456A4C" w:rsidRDefault="00456A4C">
      <w:pPr>
        <w:pStyle w:val="BodyText"/>
        <w:rPr>
          <w:ins w:id="728" w:author="Thomas Rusert" w:date="2015-03-06T14:50:00Z"/>
        </w:rPr>
        <w:pPrChange w:id="729" w:author="Thomas Rusert" w:date="2015-03-06T13:28:00Z">
          <w:pPr>
            <w:pStyle w:val="Heading1"/>
          </w:pPr>
        </w:pPrChange>
      </w:pPr>
      <w:ins w:id="730" w:author="Thomas Rusert" w:date="2015-03-06T20:41:00Z">
        <w:r>
          <w:t xml:space="preserve">While the decoding complexity is believed to be similar for H.264 and HEVC, the encoding complexity </w:t>
        </w:r>
      </w:ins>
      <w:ins w:id="731" w:author="Thomas Rusert" w:date="2015-03-06T20:42:00Z">
        <w:r>
          <w:t xml:space="preserve">for highest quality encoding </w:t>
        </w:r>
      </w:ins>
      <w:ins w:id="732" w:author="Thomas Rusert" w:date="2015-03-06T20:41:00Z">
        <w:r>
          <w:t xml:space="preserve">is typically assumed to be </w:t>
        </w:r>
      </w:ins>
      <w:ins w:id="733" w:author="Thomas Rusert" w:date="2015-03-06T20:44:00Z">
        <w:r>
          <w:t>significantly</w:t>
        </w:r>
      </w:ins>
      <w:ins w:id="734" w:author="Thomas Rusert" w:date="2015-03-06T20:41:00Z">
        <w:r>
          <w:t xml:space="preserve"> higher for HEVC than for H</w:t>
        </w:r>
      </w:ins>
      <w:ins w:id="735" w:author="Thomas Rusert" w:date="2015-03-06T20:42:00Z">
        <w:r>
          <w:t>.</w:t>
        </w:r>
      </w:ins>
      <w:ins w:id="736" w:author="Thomas Rusert" w:date="2015-03-06T20:41:00Z">
        <w:r>
          <w:t>264.</w:t>
        </w:r>
      </w:ins>
      <w:ins w:id="737" w:author="Thomas Rusert" w:date="2015-03-06T20:42:00Z">
        <w:r>
          <w:t xml:space="preserve"> In other words, </w:t>
        </w:r>
      </w:ins>
      <w:ins w:id="738" w:author="Thomas Rusert" w:date="2015-03-06T20:43:00Z">
        <w:r>
          <w:t>HEVC exhibits a stronger imbalance between encoding and decoding</w:t>
        </w:r>
      </w:ins>
      <w:ins w:id="739" w:author="Thomas Rusert" w:date="2015-03-06T20:47:00Z">
        <w:r>
          <w:t xml:space="preserve"> complexity</w:t>
        </w:r>
      </w:ins>
      <w:ins w:id="740" w:author="Thomas Rusert" w:date="2015-03-06T20:43:00Z">
        <w:r>
          <w:t>.</w:t>
        </w:r>
      </w:ins>
      <w:ins w:id="741" w:author="Thomas Rusert" w:date="2015-03-06T20:44:00Z">
        <w:r>
          <w:t xml:space="preserve"> </w:t>
        </w:r>
      </w:ins>
      <w:ins w:id="742" w:author="Thomas Rusert" w:date="2015-03-06T20:45:00Z">
        <w:r>
          <w:t>Since relative</w:t>
        </w:r>
      </w:ins>
      <w:ins w:id="743" w:author="Thomas Rusert" w:date="2015-03-06T20:44:00Z">
        <w:r>
          <w:t xml:space="preserve"> to full transcoding, guided transcoding replaces a full encoding operation with a guided encoding operation that has similar complexity as decoding</w:t>
        </w:r>
      </w:ins>
      <w:ins w:id="744" w:author="Thomas Rusert" w:date="2015-03-06T20:46:00Z">
        <w:r>
          <w:t>, the complexity gain with guided transcoding over full transcoding is expected to be less when H.264 is used as compared to HEVC.</w:t>
        </w:r>
      </w:ins>
    </w:p>
    <w:p w:rsidR="00571ADA" w:rsidRDefault="00334B4A" w:rsidP="00571ADA">
      <w:pPr>
        <w:pStyle w:val="Heading1"/>
      </w:pPr>
      <w:r>
        <w:t>Summary</w:t>
      </w:r>
    </w:p>
    <w:p w:rsidR="00334B4A" w:rsidRDefault="00334B4A" w:rsidP="00D87748">
      <w:pPr>
        <w:pStyle w:val="BodyText"/>
      </w:pPr>
      <w:r w:rsidRPr="001F31F5">
        <w:t xml:space="preserve">This report </w:t>
      </w:r>
      <w:r w:rsidR="00784855" w:rsidRPr="001F31F5">
        <w:t>analyses</w:t>
      </w:r>
      <w:r w:rsidRPr="001F31F5">
        <w:t xml:space="preserve"> the use of guided transcoding for origin-to-edge </w:t>
      </w:r>
      <w:r w:rsidR="00FB5A47">
        <w:t>distribution</w:t>
      </w:r>
      <w:r w:rsidRPr="001F31F5">
        <w:t xml:space="preserve"> of </w:t>
      </w:r>
      <w:r w:rsidR="001F31F5">
        <w:t xml:space="preserve">HEVC-encoded </w:t>
      </w:r>
      <w:r w:rsidRPr="001F31F5">
        <w:t>ABR video</w:t>
      </w:r>
      <w:r w:rsidR="00784855" w:rsidRPr="001F31F5">
        <w:t>, evaluating bandwidth requirements for the video transmission a</w:t>
      </w:r>
      <w:r w:rsidR="001F31F5">
        <w:t>s well as</w:t>
      </w:r>
      <w:r w:rsidR="00784855" w:rsidRPr="001F31F5">
        <w:t xml:space="preserve"> computational complexity requirements incurred at the edge. Evaluations are performed for a configuration with seven ABR representations, including one 1080p representation, two 720p representations, two 540p representations, and two 360p representations. </w:t>
      </w:r>
      <w:r w:rsidR="008D62FC" w:rsidRPr="001F31F5">
        <w:t xml:space="preserve">The results show that compared to </w:t>
      </w:r>
      <w:r w:rsidR="008D62FC">
        <w:t>a</w:t>
      </w:r>
      <w:r w:rsidR="008D62FC" w:rsidRPr="001F31F5">
        <w:t xml:space="preserve"> baseline scenario where </w:t>
      </w:r>
      <w:r w:rsidR="008D62FC">
        <w:t>no edge transcoding is performed</w:t>
      </w:r>
      <w:r w:rsidR="008D62FC" w:rsidRPr="001F31F5">
        <w:t xml:space="preserve">, the bandwidth requirements between origin and edge can be reduced by about </w:t>
      </w:r>
      <w:r w:rsidR="004260B6" w:rsidRPr="001F31F5">
        <w:t>3</w:t>
      </w:r>
      <w:r w:rsidR="004260B6">
        <w:t>7</w:t>
      </w:r>
      <w:r w:rsidR="008D62FC" w:rsidRPr="001F31F5">
        <w:t xml:space="preserve">% while introducing transcoding-induced compression efficiency loss of </w:t>
      </w:r>
      <w:r w:rsidR="00E208C4">
        <w:t>about</w:t>
      </w:r>
      <w:r w:rsidR="008D62FC" w:rsidRPr="001F31F5">
        <w:t xml:space="preserve"> </w:t>
      </w:r>
      <w:r w:rsidR="004260B6">
        <w:t>9</w:t>
      </w:r>
      <w:r w:rsidR="008D62FC" w:rsidRPr="001F31F5">
        <w:t xml:space="preserve">% </w:t>
      </w:r>
      <w:r w:rsidR="005E7540">
        <w:t>on average</w:t>
      </w:r>
      <w:r w:rsidR="005E7540" w:rsidRPr="001F31F5">
        <w:t xml:space="preserve"> </w:t>
      </w:r>
      <w:r w:rsidR="005E7540">
        <w:t xml:space="preserve">(11.5%/8.9%/6.5% for 720p/540p/360p, </w:t>
      </w:r>
      <w:r w:rsidR="008D62FC">
        <w:t xml:space="preserve">applying for transmission of </w:t>
      </w:r>
      <w:r w:rsidR="008D62FC" w:rsidRPr="001F31F5">
        <w:t xml:space="preserve">transcoded </w:t>
      </w:r>
      <w:r w:rsidR="008D62FC">
        <w:t xml:space="preserve">lower-quality </w:t>
      </w:r>
      <w:r w:rsidR="008D62FC" w:rsidRPr="001F31F5">
        <w:t>representations</w:t>
      </w:r>
      <w:r w:rsidR="008D62FC">
        <w:t>)</w:t>
      </w:r>
      <w:r w:rsidR="008D62FC" w:rsidRPr="001F31F5">
        <w:t xml:space="preserve">. Considering an </w:t>
      </w:r>
      <w:r w:rsidR="008D62FC">
        <w:t xml:space="preserve">Intel Core i5-2540M “Sandy Bridge” </w:t>
      </w:r>
      <w:r w:rsidR="008D62FC" w:rsidRPr="001F31F5">
        <w:t xml:space="preserve">CPU with 2.6GHz </w:t>
      </w:r>
      <w:r w:rsidR="008D62FC">
        <w:t xml:space="preserve">(from 2011) </w:t>
      </w:r>
      <w:r w:rsidR="008D62FC" w:rsidRPr="001F31F5">
        <w:t xml:space="preserve">and an SIMD-optimized HEVC implementation, real-time transcoding of 1080p60 video </w:t>
      </w:r>
      <w:r w:rsidR="008D62FC">
        <w:t>to a single lower resolution representation (720p, 540p, or 360p) is estimated to fully load</w:t>
      </w:r>
      <w:r w:rsidR="008D62FC" w:rsidRPr="001F31F5">
        <w:t xml:space="preserve"> roughly 1-2 CPU cores. Transcoding 1080p60 to all six lower representations at the same time </w:t>
      </w:r>
      <w:r w:rsidR="008D62FC">
        <w:t>is estimated to fully load</w:t>
      </w:r>
      <w:r w:rsidR="008D62FC" w:rsidRPr="001F31F5">
        <w:t xml:space="preserve"> in the order of 5 CPU cores.</w:t>
      </w:r>
    </w:p>
    <w:p w:rsidR="00771027" w:rsidRDefault="00771027" w:rsidP="00D87748">
      <w:pPr>
        <w:pStyle w:val="BodyText"/>
        <w:rPr>
          <w:ins w:id="745" w:author="Thomas Rusert" w:date="2015-03-06T20:34:00Z"/>
        </w:rPr>
      </w:pPr>
      <w:r>
        <w:t>The results are specific for the selected set of ABR video representations (i.e. video resolutions and quality levels) and the selected encoding settings, and there are several trade-offs to make between origin-to-edge savings, transcoding-induced efficiency loss, and transcoding complexity.</w:t>
      </w:r>
    </w:p>
    <w:p w:rsidR="00456A4C" w:rsidRDefault="002215B2">
      <w:pPr>
        <w:pStyle w:val="BodyText"/>
        <w:rPr>
          <w:ins w:id="746" w:author="Thomas Rusert" w:date="2015-03-06T20:48:00Z"/>
        </w:rPr>
      </w:pPr>
      <w:ins w:id="747" w:author="Thomas Rusert" w:date="2015-03-06T20:34:00Z">
        <w:r>
          <w:t xml:space="preserve">Additional simulations </w:t>
        </w:r>
      </w:ins>
      <w:ins w:id="748" w:author="Thomas Rusert" w:date="2015-03-06T20:36:00Z">
        <w:r>
          <w:t>a</w:t>
        </w:r>
      </w:ins>
      <w:ins w:id="749" w:author="Thomas Rusert" w:date="2015-03-06T20:34:00Z">
        <w:r>
          <w:t xml:space="preserve">re </w:t>
        </w:r>
      </w:ins>
      <w:ins w:id="750" w:author="Thomas Rusert" w:date="2015-03-06T20:47:00Z">
        <w:r w:rsidR="00456A4C">
          <w:t>presented</w:t>
        </w:r>
      </w:ins>
      <w:ins w:id="751" w:author="Thomas Rusert" w:date="2015-03-06T20:34:00Z">
        <w:r>
          <w:t xml:space="preserve"> to verify the results for guided transcoding when using H.264. </w:t>
        </w:r>
      </w:ins>
      <w:ins w:id="752" w:author="Thomas Rusert" w:date="2015-03-06T20:48:00Z">
        <w:r w:rsidR="00456A4C">
          <w:t>E</w:t>
        </w:r>
      </w:ins>
      <w:ins w:id="753" w:author="Thomas Rusert" w:date="2015-03-06T20:34:00Z">
        <w:r>
          <w:t xml:space="preserve">xperiments </w:t>
        </w:r>
      </w:ins>
      <w:ins w:id="754" w:author="Thomas Rusert" w:date="2015-03-06T20:48:00Z">
        <w:r w:rsidR="00456A4C">
          <w:t>settings are</w:t>
        </w:r>
      </w:ins>
      <w:ins w:id="755" w:author="Thomas Rusert" w:date="2015-03-06T20:34:00Z">
        <w:r>
          <w:t xml:space="preserve"> based on a commercial ABR encoding profile. Guided transcoding </w:t>
        </w:r>
      </w:ins>
      <w:ins w:id="756" w:author="Thomas Rusert" w:date="2015-03-06T20:36:00Z">
        <w:r>
          <w:t>i</w:t>
        </w:r>
      </w:ins>
      <w:ins w:id="757" w:author="Thomas Rusert" w:date="2015-03-06T20:34:00Z">
        <w:r>
          <w:t>s emulated by using a modified x264 encoder.</w:t>
        </w:r>
      </w:ins>
      <w:ins w:id="758" w:author="Thomas Rusert" w:date="2015-03-06T20:37:00Z">
        <w:r>
          <w:t xml:space="preserve"> The results are roughly in </w:t>
        </w:r>
        <w:r w:rsidR="00456A4C">
          <w:t>line with the results for HEVC.</w:t>
        </w:r>
      </w:ins>
      <w:ins w:id="759" w:author="Thomas Rusert" w:date="2015-03-06T20:48:00Z">
        <w:r w:rsidR="00456A4C">
          <w:t xml:space="preserve"> The complexity for guided transcoding is expected to be similar for H.264 and HEVC.</w:t>
        </w:r>
      </w:ins>
      <w:ins w:id="760" w:author="Thomas Rusert" w:date="2015-03-06T20:49:00Z">
        <w:r w:rsidR="00456A4C">
          <w:t xml:space="preserve"> The complexity gain with guided transcoding over full transcoding is expected to be less when H.264 is used as compared to HEVC.</w:t>
        </w:r>
      </w:ins>
    </w:p>
    <w:p w:rsidR="005642AC" w:rsidRPr="001F31F5" w:rsidDel="002215B2" w:rsidRDefault="005642AC" w:rsidP="00D87748">
      <w:pPr>
        <w:pStyle w:val="BodyText"/>
        <w:rPr>
          <w:del w:id="761" w:author="Thomas Rusert" w:date="2015-03-06T20:34:00Z"/>
        </w:rPr>
      </w:pPr>
    </w:p>
    <w:p w:rsidR="00571ADA" w:rsidRDefault="00571ADA" w:rsidP="00571ADA">
      <w:pPr>
        <w:pStyle w:val="Heading1"/>
      </w:pPr>
      <w:r>
        <w:t>References</w:t>
      </w:r>
    </w:p>
    <w:p w:rsidR="00571ADA" w:rsidRPr="00224D5F" w:rsidRDefault="00571ADA" w:rsidP="00571ADA">
      <w:pPr>
        <w:pStyle w:val="BodyText"/>
      </w:pPr>
      <w:r>
        <w:t xml:space="preserve">[1] </w:t>
      </w:r>
      <w:r w:rsidRPr="00224D5F">
        <w:t>“HEVC Complexity and Implementation Analysis “, IEEE Transcactions on CSVT, VOL. 22, NO. 12, DECEMBER 2012</w:t>
      </w:r>
      <w:r w:rsidR="00F32B5D">
        <w:t>.</w:t>
      </w:r>
    </w:p>
    <w:p w:rsidR="00571ADA" w:rsidRDefault="00571ADA" w:rsidP="00571ADA">
      <w:pPr>
        <w:pStyle w:val="Heading1"/>
      </w:pPr>
      <w:r>
        <w:t>Annex: RD plots</w:t>
      </w:r>
    </w:p>
    <w:p w:rsidR="00571ADA" w:rsidRPr="00571ADA" w:rsidRDefault="00E76611" w:rsidP="00571ADA">
      <w:pPr>
        <w:pStyle w:val="BodyText"/>
      </w:pPr>
      <w:r>
        <w:t>In</w:t>
      </w:r>
      <w:r w:rsidR="00571ADA">
        <w:t xml:space="preserve"> </w:t>
      </w:r>
      <w:r>
        <w:t>the figures below,</w:t>
      </w:r>
      <w:r w:rsidR="00771027">
        <w:t xml:space="preserve"> </w:t>
      </w:r>
      <w:r w:rsidR="00571ADA">
        <w:t>“HEVC” refers to regular HEVC encoding as in the baseline scenario</w:t>
      </w:r>
      <w:r>
        <w:t>;</w:t>
      </w:r>
      <w:r w:rsidR="00571ADA">
        <w:t xml:space="preserve"> “SI”, or “side information”, refers to the motion information transmitted for the lower quality representations in the guided transcoding scenario</w:t>
      </w:r>
      <w:r>
        <w:t>;</w:t>
      </w:r>
      <w:r w:rsidR="00571ADA">
        <w:t xml:space="preserve"> “Transcoded” characterizes the resulting bit stream after guided transcoding.</w:t>
      </w:r>
    </w:p>
    <w:p w:rsidR="009E64DA" w:rsidRDefault="001A61EA" w:rsidP="00992FB9">
      <w:pPr>
        <w:pStyle w:val="BodyText"/>
        <w:keepNext/>
      </w:pPr>
      <w:r>
        <w:rPr>
          <w:noProof/>
          <w:lang w:val="sv-SE" w:eastAsia="sv-SE"/>
        </w:rPr>
        <w:drawing>
          <wp:inline distT="0" distB="0" distL="0" distR="0" wp14:anchorId="342D2660" wp14:editId="43260C10">
            <wp:extent cx="4572000" cy="2743200"/>
            <wp:effectExtent l="0" t="0" r="19050" b="19050"/>
            <wp:docPr id="4" name="Chart 4" title="Kimono"/>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80601" w:rsidRDefault="00380601" w:rsidP="00B655BD">
      <w:pPr>
        <w:pStyle w:val="Caption"/>
        <w:keepLines/>
        <w:spacing w:after="360"/>
        <w:ind w:left="2552"/>
      </w:pPr>
      <w:r>
        <w:t xml:space="preserve">Figure </w:t>
      </w:r>
      <w:r>
        <w:fldChar w:fldCharType="begin"/>
      </w:r>
      <w:r>
        <w:instrText xml:space="preserve"> SEQ Figure \* ARABIC </w:instrText>
      </w:r>
      <w:r>
        <w:fldChar w:fldCharType="separate"/>
      </w:r>
      <w:r w:rsidR="006A3E27">
        <w:rPr>
          <w:noProof/>
        </w:rPr>
        <w:t>4</w:t>
      </w:r>
      <w:r>
        <w:fldChar w:fldCharType="end"/>
      </w:r>
      <w:r>
        <w:t>: Bitrates and PSNR for HEVC and guided transcoding for Kimono</w:t>
      </w:r>
      <w:r w:rsidR="001A61EA">
        <w:t xml:space="preserve"> at QP 22, 26, 30, 34</w:t>
      </w:r>
      <w:r w:rsidR="00571ADA">
        <w:t>.</w:t>
      </w:r>
    </w:p>
    <w:p w:rsidR="00D37677" w:rsidRDefault="00D4420B" w:rsidP="00992FB9">
      <w:pPr>
        <w:pStyle w:val="Text"/>
        <w:keepNext/>
      </w:pPr>
      <w:r>
        <w:rPr>
          <w:noProof/>
          <w:lang w:val="sv-SE" w:eastAsia="sv-SE"/>
        </w:rPr>
        <w:lastRenderedPageBreak/>
        <w:drawing>
          <wp:inline distT="0" distB="0" distL="0" distR="0" wp14:anchorId="25A99DD4" wp14:editId="77188396">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50B69" w:rsidRDefault="00550B69" w:rsidP="00B655BD">
      <w:pPr>
        <w:pStyle w:val="Caption"/>
        <w:keepLines/>
        <w:spacing w:after="360"/>
        <w:ind w:left="2552"/>
      </w:pPr>
      <w:r>
        <w:t xml:space="preserve">Figure </w:t>
      </w:r>
      <w:r>
        <w:fldChar w:fldCharType="begin"/>
      </w:r>
      <w:r>
        <w:instrText xml:space="preserve"> SEQ Figure \* ARABIC </w:instrText>
      </w:r>
      <w:r>
        <w:fldChar w:fldCharType="separate"/>
      </w:r>
      <w:r w:rsidR="006A3E27">
        <w:rPr>
          <w:noProof/>
        </w:rPr>
        <w:t>5</w:t>
      </w:r>
      <w:r>
        <w:fldChar w:fldCharType="end"/>
      </w:r>
      <w:r w:rsidR="00571ADA">
        <w:t>:</w:t>
      </w:r>
      <w:r>
        <w:t xml:space="preserve"> Bitrates and PSNR for HEVC and guided transcoding for ParkScene</w:t>
      </w:r>
      <w:r w:rsidR="00D4420B">
        <w:t xml:space="preserve"> for QP 22, 26, 30, 34</w:t>
      </w:r>
      <w:r w:rsidR="00571ADA">
        <w:t>.</w:t>
      </w:r>
    </w:p>
    <w:p w:rsidR="00BF4998" w:rsidRPr="00903883" w:rsidRDefault="00033267" w:rsidP="00992FB9">
      <w:pPr>
        <w:pStyle w:val="BodyText"/>
        <w:keepNext/>
      </w:pPr>
      <w:r>
        <w:rPr>
          <w:noProof/>
          <w:lang w:val="sv-SE" w:eastAsia="sv-SE"/>
        </w:rPr>
        <w:drawing>
          <wp:inline distT="0" distB="0" distL="0" distR="0" wp14:anchorId="027D0CD4" wp14:editId="1261D3BF">
            <wp:extent cx="4572000" cy="2743200"/>
            <wp:effectExtent l="0" t="0" r="1905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F4998" w:rsidRDefault="00BF4998" w:rsidP="00B655BD">
      <w:pPr>
        <w:pStyle w:val="Caption"/>
        <w:keepLines/>
        <w:spacing w:after="360"/>
        <w:ind w:left="2552"/>
      </w:pPr>
      <w:r>
        <w:t xml:space="preserve">Figure </w:t>
      </w:r>
      <w:r>
        <w:fldChar w:fldCharType="begin"/>
      </w:r>
      <w:r>
        <w:instrText xml:space="preserve"> SEQ Figure \* ARABIC </w:instrText>
      </w:r>
      <w:r>
        <w:fldChar w:fldCharType="separate"/>
      </w:r>
      <w:r w:rsidR="006A3E27">
        <w:rPr>
          <w:noProof/>
        </w:rPr>
        <w:t>6</w:t>
      </w:r>
      <w:r>
        <w:fldChar w:fldCharType="end"/>
      </w:r>
      <w:r>
        <w:t xml:space="preserve"> Bitrates and PSNR for HEVC and guided transcoding for Cactus</w:t>
      </w:r>
      <w:r w:rsidR="00033267">
        <w:t xml:space="preserve"> for QP 22, 26, 30, 34</w:t>
      </w:r>
      <w:r w:rsidR="00571ADA">
        <w:t>.</w:t>
      </w:r>
    </w:p>
    <w:p w:rsidR="008607AD" w:rsidRDefault="001E0DC0" w:rsidP="00992FB9">
      <w:pPr>
        <w:pStyle w:val="BodyText"/>
        <w:keepNext/>
      </w:pPr>
      <w:r>
        <w:rPr>
          <w:noProof/>
          <w:lang w:val="sv-SE" w:eastAsia="sv-SE"/>
        </w:rPr>
        <w:lastRenderedPageBreak/>
        <w:drawing>
          <wp:inline distT="0" distB="0" distL="0" distR="0" wp14:anchorId="4E04F8BE" wp14:editId="2FC75DE7">
            <wp:extent cx="4572000" cy="27432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607AD" w:rsidRDefault="008607AD" w:rsidP="00B655BD">
      <w:pPr>
        <w:pStyle w:val="Caption"/>
        <w:keepLines/>
        <w:spacing w:after="360"/>
        <w:ind w:left="2552"/>
      </w:pPr>
      <w:r>
        <w:t xml:space="preserve">Figure </w:t>
      </w:r>
      <w:r>
        <w:fldChar w:fldCharType="begin"/>
      </w:r>
      <w:r>
        <w:instrText xml:space="preserve"> SEQ Figure \* ARABIC </w:instrText>
      </w:r>
      <w:r>
        <w:fldChar w:fldCharType="separate"/>
      </w:r>
      <w:r w:rsidR="006A3E27">
        <w:rPr>
          <w:noProof/>
        </w:rPr>
        <w:t>7</w:t>
      </w:r>
      <w:r>
        <w:fldChar w:fldCharType="end"/>
      </w:r>
      <w:r w:rsidR="00571ADA">
        <w:t>:</w:t>
      </w:r>
      <w:r>
        <w:t xml:space="preserve"> Bitrates and PSNR for HEVC and guided transcoding for BasketballDrive</w:t>
      </w:r>
      <w:r w:rsidR="001E0DC0">
        <w:t xml:space="preserve"> for QP 22, 26, 30, 34</w:t>
      </w:r>
      <w:r w:rsidR="00571ADA">
        <w:t>.</w:t>
      </w:r>
    </w:p>
    <w:p w:rsidR="00136DEA" w:rsidRDefault="009B481A" w:rsidP="00992FB9">
      <w:pPr>
        <w:pStyle w:val="BodyText"/>
        <w:keepNext/>
      </w:pPr>
      <w:r>
        <w:rPr>
          <w:noProof/>
          <w:lang w:val="sv-SE" w:eastAsia="sv-SE"/>
        </w:rPr>
        <w:drawing>
          <wp:inline distT="0" distB="0" distL="0" distR="0" wp14:anchorId="0E6A2855" wp14:editId="199A0E50">
            <wp:extent cx="4572000" cy="27432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349C7" w:rsidRDefault="00571ADA" w:rsidP="00B655BD">
      <w:pPr>
        <w:pStyle w:val="Caption"/>
        <w:keepLines/>
        <w:spacing w:after="360"/>
        <w:ind w:left="2552"/>
      </w:pPr>
      <w:r>
        <w:t>F</w:t>
      </w:r>
      <w:r w:rsidR="00136DEA">
        <w:t xml:space="preserve">igure </w:t>
      </w:r>
      <w:r w:rsidR="00136DEA">
        <w:fldChar w:fldCharType="begin"/>
      </w:r>
      <w:r w:rsidR="00136DEA">
        <w:instrText xml:space="preserve"> SEQ Figure \* ARABIC </w:instrText>
      </w:r>
      <w:r w:rsidR="00136DEA">
        <w:fldChar w:fldCharType="separate"/>
      </w:r>
      <w:r w:rsidR="006A3E27">
        <w:rPr>
          <w:noProof/>
        </w:rPr>
        <w:t>8</w:t>
      </w:r>
      <w:r w:rsidR="00136DEA">
        <w:fldChar w:fldCharType="end"/>
      </w:r>
      <w:r>
        <w:t>:</w:t>
      </w:r>
      <w:r w:rsidR="00136DEA">
        <w:t xml:space="preserve"> Bitrates and PSNR for HEVC and guided transcoding for BQTerrace</w:t>
      </w:r>
      <w:r w:rsidR="009B481A">
        <w:t xml:space="preserve"> for QP 22, 26, 30, 34</w:t>
      </w:r>
      <w:r>
        <w:t>.</w:t>
      </w:r>
    </w:p>
    <w:sectPr w:rsidR="000349C7">
      <w:headerReference w:type="even" r:id="rId20"/>
      <w:headerReference w:type="default" r:id="rId21"/>
      <w:footerReference w:type="even" r:id="rId22"/>
      <w:footerReference w:type="default" r:id="rId23"/>
      <w:headerReference w:type="first" r:id="rId24"/>
      <w:footerReference w:type="first" r:id="rId25"/>
      <w:pgSz w:w="11907" w:h="16840"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76E" w:rsidRDefault="0016276E">
      <w:r>
        <w:separator/>
      </w:r>
    </w:p>
  </w:endnote>
  <w:endnote w:type="continuationSeparator" w:id="0">
    <w:p w:rsidR="0016276E" w:rsidRDefault="00162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MS P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E0" w:rsidRDefault="006341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E0" w:rsidRDefault="006341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E0" w:rsidRDefault="00634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76E" w:rsidRDefault="0016276E">
      <w:r>
        <w:separator/>
      </w:r>
    </w:p>
  </w:footnote>
  <w:footnote w:type="continuationSeparator" w:id="0">
    <w:p w:rsidR="0016276E" w:rsidRDefault="0016276E">
      <w:r>
        <w:continuationSeparator/>
      </w:r>
    </w:p>
  </w:footnote>
  <w:footnote w:id="1">
    <w:p w:rsidR="006341E0" w:rsidRPr="007A1FD3" w:rsidRDefault="006341E0" w:rsidP="00D87748">
      <w:pPr>
        <w:pStyle w:val="BodyText"/>
      </w:pPr>
      <w:r>
        <w:rPr>
          <w:rStyle w:val="FootnoteReference"/>
        </w:rPr>
        <w:footnoteRef/>
      </w:r>
      <w:r>
        <w:t xml:space="preserve"> Actually those motion estimation processes can additionally utilize the original video source in order to further slightly improve the quality of the motion information (not depicted in the figure but utilized in the investigations). Specifically, the original video source can be used when calculating the distortion term used in the (RDO-based) mode decision, while still using reconstructed pictures as references for inter prediction (so as to avoid drift). </w:t>
      </w:r>
    </w:p>
  </w:footnote>
  <w:footnote w:id="2">
    <w:p w:rsidR="006341E0" w:rsidRPr="005C0CA5" w:rsidRDefault="006341E0" w:rsidP="005C0CA5">
      <w:pPr>
        <w:pStyle w:val="BodyText"/>
        <w:rPr>
          <w:rStyle w:val="FootnoteReference"/>
        </w:rPr>
      </w:pPr>
      <w:r>
        <w:rPr>
          <w:rStyle w:val="FootnoteReference"/>
        </w:rPr>
        <w:footnoteRef/>
      </w:r>
      <w:r w:rsidRPr="005C0CA5">
        <w:rPr>
          <w:rStyle w:val="FootnoteReference"/>
        </w:rPr>
        <w:t xml:space="preserve"> </w:t>
      </w:r>
      <w:r w:rsidRPr="005C0CA5">
        <w:rPr>
          <w:rStyle w:val="FootnoteReference"/>
          <w:vertAlign w:val="baseline"/>
        </w:rPr>
        <w:t>The implementation is based on SHM-4.0 which deploys 7-bit upsampling filtering to allow 16 bit accumulators.</w:t>
      </w:r>
    </w:p>
  </w:footnote>
  <w:footnote w:id="3">
    <w:p w:rsidR="006341E0" w:rsidRPr="00855BD3" w:rsidRDefault="006341E0" w:rsidP="005C0CA5">
      <w:pPr>
        <w:pStyle w:val="BodyText"/>
      </w:pPr>
      <w:r>
        <w:rPr>
          <w:rStyle w:val="FootnoteReference"/>
        </w:rPr>
        <w:footnoteRef/>
      </w:r>
      <w:r w:rsidRPr="005C0CA5">
        <w:rPr>
          <w:rStyle w:val="FootnoteReference"/>
        </w:rPr>
        <w:t xml:space="preserve"> </w:t>
      </w:r>
      <w:r>
        <w:rPr>
          <w:rStyle w:val="FootnoteReference"/>
          <w:vertAlign w:val="baseline"/>
        </w:rPr>
        <w:t>R</w:t>
      </w:r>
      <w:r>
        <w:t xml:space="preserve">eplacing the 12-tap filters </w:t>
      </w:r>
      <w:r w:rsidRPr="005C0CA5">
        <w:rPr>
          <w:rStyle w:val="FootnoteReference"/>
          <w:vertAlign w:val="baseline"/>
        </w:rPr>
        <w:t>with 8-tap filters for luma and 4-tap filters for chroma has shown to produce similar results as using 12-tap filters when evaluating the performance against originals that have been downsampled using 12-tap filters. Reducing the number of filter coefficients reduces the number of multiplication and additions and can thus reduce the impact of downsampling to the total complexity of guided transcoding.</w:t>
      </w:r>
    </w:p>
  </w:footnote>
  <w:footnote w:id="4">
    <w:p w:rsidR="006341E0" w:rsidRPr="00992FB9" w:rsidRDefault="006341E0" w:rsidP="00992FB9">
      <w:pPr>
        <w:pStyle w:val="BodyText"/>
      </w:pPr>
      <w:r>
        <w:rPr>
          <w:rStyle w:val="FootnoteReference"/>
        </w:rPr>
        <w:footnoteRef/>
      </w:r>
      <w:r>
        <w:t xml:space="preserve"> Note that since the total bit rate reduction calculation includes all bits transmitted from origin to edge, including the bits for the highest quality representation and the bits for the motion information related to the lower quality representations, and the bit rate reduction compared to the baseline scenario applies only to the information associated with the lower quality representations, the bit rate reduction generally increases when the number of lower quality representations is increased.</w:t>
      </w:r>
    </w:p>
  </w:footnote>
  <w:footnote w:id="5">
    <w:p w:rsidR="006341E0" w:rsidRPr="00D275D8" w:rsidRDefault="006341E0" w:rsidP="003F1676">
      <w:pPr>
        <w:pStyle w:val="BodyText"/>
      </w:pPr>
      <w:r>
        <w:rPr>
          <w:rStyle w:val="FootnoteReference"/>
        </w:rPr>
        <w:footnoteRef/>
      </w:r>
      <w:r w:rsidRPr="003F1676">
        <w:rPr>
          <w:rStyle w:val="FootnoteReference"/>
          <w:vertAlign w:val="baseline"/>
        </w:rPr>
        <w:t xml:space="preserve"> Note that</w:t>
      </w:r>
      <w:r w:rsidRPr="00D275D8">
        <w:t xml:space="preserve"> </w:t>
      </w:r>
      <w:r>
        <w:t>unlike in a previous version of this report, the reported results were obtained by using the HEVC SDH (Sign Data Hiding) tool, which is part of the common conditions in SHVC standardization, in the guided transcoding process. The assumption made here is that the additional encoder complexity associated with SDH is negligible in the guided transcoding process.</w:t>
      </w:r>
    </w:p>
  </w:footnote>
  <w:footnote w:id="6">
    <w:p w:rsidR="006341E0" w:rsidRDefault="006341E0" w:rsidP="005A63A5">
      <w:pPr>
        <w:pStyle w:val="BodyText"/>
      </w:pPr>
      <w:r>
        <w:rPr>
          <w:rStyle w:val="FootnoteReference"/>
        </w:rPr>
        <w:footnoteRef/>
      </w:r>
      <w:r>
        <w:t xml:space="preserve"> Note that reducing the number of filter coefficients by applying a bi-linear filter instead of an 8-tap filter could reduce the complexity of the downsampling to something like 50%/4=12.5% of the decoding time..</w:t>
      </w:r>
    </w:p>
    <w:p w:rsidR="006341E0" w:rsidRPr="005A63A5" w:rsidRDefault="006341E0">
      <w:pPr>
        <w:pStyle w:val="FootnoteText"/>
      </w:pPr>
    </w:p>
  </w:footnote>
  <w:footnote w:id="7">
    <w:p w:rsidR="006341E0" w:rsidRPr="005A63A5" w:rsidRDefault="006341E0" w:rsidP="00E76611">
      <w:pPr>
        <w:pStyle w:val="BodyText"/>
      </w:pPr>
      <w:r>
        <w:rPr>
          <w:rStyle w:val="FootnoteReference"/>
        </w:rPr>
        <w:footnoteRef/>
      </w:r>
      <w:r>
        <w:t xml:space="preserve"> Since about 20% of the decoding time is due to entropy decoding according to [1] and considering that most entropy decoding is due to decoding of residual, the actual complexity for decoding the side information should be less than in the estimation, i.e. C</w:t>
      </w:r>
      <w:r w:rsidRPr="00E25133">
        <w:rPr>
          <w:vertAlign w:val="subscript"/>
        </w:rPr>
        <w:t>3</w:t>
      </w:r>
      <w:r>
        <w:t xml:space="preserve"> in </w:t>
      </w:r>
      <w:r>
        <w:fldChar w:fldCharType="begin"/>
      </w:r>
      <w:r>
        <w:instrText xml:space="preserve"> REF _Ref407027869 \h </w:instrText>
      </w:r>
      <w:r>
        <w:fldChar w:fldCharType="separate"/>
      </w:r>
      <w:r>
        <w:t xml:space="preserve">Table </w:t>
      </w:r>
      <w:r>
        <w:rPr>
          <w:noProof/>
        </w:rPr>
        <w:t>6</w:t>
      </w:r>
      <w:r>
        <w:fldChar w:fldCharType="end"/>
      </w:r>
      <w:r>
        <w:t xml:space="preserve"> can be seen as an upper limit.</w:t>
      </w:r>
    </w:p>
  </w:footnote>
  <w:footnote w:id="8">
    <w:p w:rsidR="006341E0" w:rsidRPr="00E76611" w:rsidRDefault="006341E0" w:rsidP="00E76611">
      <w:pPr>
        <w:pStyle w:val="BodyText"/>
        <w:rPr>
          <w:lang w:val="en-US"/>
        </w:rPr>
      </w:pPr>
      <w:r>
        <w:rPr>
          <w:rStyle w:val="FootnoteReference"/>
        </w:rPr>
        <w:footnoteRef/>
      </w:r>
      <w:r w:rsidRPr="00E76611">
        <w:rPr>
          <w:rStyle w:val="FootnoteReference"/>
        </w:rPr>
        <w:t xml:space="preserve"> </w:t>
      </w:r>
      <w:r>
        <w:t>C</w:t>
      </w:r>
      <w:r w:rsidRPr="00E76611">
        <w:t>ommand line: hevc_ffmpeg_w64.exe –i bitstream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E0" w:rsidRDefault="006341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6341E0" w:rsidRPr="000D707E">
      <w:trPr>
        <w:gridAfter w:val="1"/>
        <w:wAfter w:w="11" w:type="dxa"/>
        <w:hidden/>
      </w:trPr>
      <w:tc>
        <w:tcPr>
          <w:tcW w:w="5145" w:type="dxa"/>
          <w:gridSpan w:val="2"/>
        </w:tcPr>
        <w:p w:rsidR="006341E0" w:rsidRPr="000D707E" w:rsidRDefault="006341E0">
          <w:pPr>
            <w:pStyle w:val="Header"/>
            <w:tabs>
              <w:tab w:val="left" w:pos="3048"/>
            </w:tabs>
            <w:rPr>
              <w:vanish/>
            </w:rPr>
          </w:pPr>
        </w:p>
      </w:tc>
      <w:tc>
        <w:tcPr>
          <w:tcW w:w="3927" w:type="dxa"/>
          <w:gridSpan w:val="3"/>
        </w:tcPr>
        <w:p w:rsidR="006341E0" w:rsidRPr="000D707E" w:rsidRDefault="00C01C5E">
          <w:pPr>
            <w:pStyle w:val="Header"/>
          </w:pPr>
          <w:r>
            <w:fldChar w:fldCharType="begin"/>
          </w:r>
          <w:r>
            <w:instrText xml:space="preserve"> DOCPROPERTY "Information"  \* MER</w:instrText>
          </w:r>
          <w:r>
            <w:instrText xml:space="preserve">GEFORMAT </w:instrText>
          </w:r>
          <w:del w:id="762" w:author="Harald Nordgren" w:date="2015-08-31T15:05:00Z">
            <w:r w:rsidDel="00C01C5E">
              <w:fldChar w:fldCharType="separate"/>
            </w:r>
          </w:del>
          <w:r>
            <w:fldChar w:fldCharType="end"/>
          </w:r>
        </w:p>
      </w:tc>
      <w:tc>
        <w:tcPr>
          <w:tcW w:w="1134" w:type="dxa"/>
        </w:tcPr>
        <w:p w:rsidR="006341E0" w:rsidRPr="000D707E" w:rsidRDefault="006341E0">
          <w:pPr>
            <w:pStyle w:val="Header"/>
          </w:pPr>
        </w:p>
      </w:tc>
    </w:tr>
    <w:tr w:rsidR="006341E0" w:rsidRPr="000D707E">
      <w:trPr>
        <w:gridAfter w:val="1"/>
        <w:wAfter w:w="11" w:type="dxa"/>
        <w:trHeight w:val="480"/>
      </w:trPr>
      <w:tc>
        <w:tcPr>
          <w:tcW w:w="5145" w:type="dxa"/>
          <w:gridSpan w:val="2"/>
        </w:tcPr>
        <w:p w:rsidR="006341E0" w:rsidRPr="000D707E" w:rsidRDefault="006341E0">
          <w:pPr>
            <w:pStyle w:val="Header"/>
          </w:pPr>
          <w:r w:rsidRPr="000D707E">
            <w:rPr>
              <w:lang w:val="sv-SE" w:eastAsia="sv-SE"/>
            </w:rPr>
            <w:drawing>
              <wp:inline distT="0" distB="0" distL="0" distR="0" wp14:anchorId="5FFCE97E" wp14:editId="049675AC">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6341E0" w:rsidRPr="000D707E" w:rsidRDefault="00C01C5E">
          <w:pPr>
            <w:pStyle w:val="Header"/>
          </w:pPr>
          <w:r>
            <w:fldChar w:fldCharType="begin"/>
          </w:r>
          <w:r>
            <w:instrText xml:space="preserve"> DOCPROPERTY  SecurityClass  \* MERGEFORMAT </w:instrText>
          </w:r>
          <w:r>
            <w:fldChar w:fldCharType="separate"/>
          </w:r>
          <w:r>
            <w:t>Ericsson Confidential</w:t>
          </w:r>
          <w:r>
            <w:fldChar w:fldCharType="end"/>
          </w:r>
        </w:p>
        <w:p w:rsidR="006341E0" w:rsidRPr="000D707E" w:rsidRDefault="006341E0">
          <w:pPr>
            <w:pStyle w:val="Header"/>
            <w:rPr>
              <w:caps/>
            </w:rPr>
          </w:pPr>
          <w:r w:rsidRPr="000D707E">
            <w:rPr>
              <w:caps/>
            </w:rPr>
            <w:fldChar w:fldCharType="begin"/>
          </w:r>
          <w:r w:rsidRPr="000D707E">
            <w:rPr>
              <w:caps/>
            </w:rPr>
            <w:instrText xml:space="preserve"> DOCPROPERTY "DocName"  \* MERGEFORMAT </w:instrText>
          </w:r>
          <w:r w:rsidRPr="000D707E">
            <w:rPr>
              <w:caps/>
            </w:rPr>
            <w:fldChar w:fldCharType="separate"/>
          </w:r>
          <w:r w:rsidR="00C01C5E">
            <w:rPr>
              <w:caps/>
            </w:rPr>
            <w:t>REPORT</w:t>
          </w:r>
          <w:r w:rsidRPr="000D707E">
            <w:rPr>
              <w:caps/>
            </w:rPr>
            <w:fldChar w:fldCharType="end"/>
          </w:r>
        </w:p>
      </w:tc>
      <w:tc>
        <w:tcPr>
          <w:tcW w:w="1134" w:type="dxa"/>
        </w:tcPr>
        <w:p w:rsidR="006341E0" w:rsidRPr="000D707E" w:rsidRDefault="006341E0">
          <w:pPr>
            <w:pStyle w:val="Header"/>
            <w:jc w:val="right"/>
          </w:pPr>
        </w:p>
        <w:p w:rsidR="006341E0" w:rsidRPr="000D707E" w:rsidRDefault="006341E0">
          <w:pPr>
            <w:pStyle w:val="Header"/>
            <w:jc w:val="right"/>
          </w:pPr>
          <w:r w:rsidRPr="000D707E">
            <w:fldChar w:fldCharType="begin"/>
          </w:r>
          <w:r w:rsidRPr="000D707E">
            <w:instrText>\PAGE arab</w:instrText>
          </w:r>
          <w:r w:rsidRPr="000D707E">
            <w:fldChar w:fldCharType="separate"/>
          </w:r>
          <w:r w:rsidR="00C01C5E">
            <w:t>22</w:t>
          </w:r>
          <w:r w:rsidRPr="000D707E">
            <w:fldChar w:fldCharType="end"/>
          </w:r>
          <w:r w:rsidRPr="000D707E">
            <w:t xml:space="preserve"> (</w:t>
          </w:r>
          <w:r w:rsidRPr="000D707E">
            <w:fldChar w:fldCharType="begin"/>
          </w:r>
          <w:r w:rsidRPr="000D707E">
            <w:instrText xml:space="preserve">\NUMPAGES </w:instrText>
          </w:r>
          <w:r w:rsidRPr="000D707E">
            <w:fldChar w:fldCharType="separate"/>
          </w:r>
          <w:r w:rsidR="00C01C5E">
            <w:t>22</w:t>
          </w:r>
          <w:r w:rsidRPr="000D707E">
            <w:fldChar w:fldCharType="end"/>
          </w:r>
          <w:r w:rsidRPr="000D707E">
            <w:t>)</w:t>
          </w:r>
        </w:p>
      </w:tc>
    </w:tr>
    <w:tr w:rsidR="006341E0" w:rsidRPr="000D707E">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6341E0" w:rsidRPr="000D707E" w:rsidRDefault="006341E0">
          <w:pPr>
            <w:pStyle w:val="NoSpellcheck"/>
          </w:pPr>
          <w:r w:rsidRPr="000D707E">
            <w:t>Prepared (Subject resp)</w:t>
          </w:r>
        </w:p>
      </w:tc>
      <w:tc>
        <w:tcPr>
          <w:tcW w:w="5060" w:type="dxa"/>
          <w:gridSpan w:val="4"/>
          <w:tcBorders>
            <w:top w:val="single" w:sz="6" w:space="0" w:color="auto"/>
          </w:tcBorders>
        </w:tcPr>
        <w:p w:rsidR="006341E0" w:rsidRPr="000D707E" w:rsidRDefault="006341E0">
          <w:pPr>
            <w:pStyle w:val="NoSpellcheck"/>
          </w:pPr>
          <w:r w:rsidRPr="000D707E">
            <w:t>No.</w:t>
          </w:r>
        </w:p>
      </w:tc>
    </w:tr>
    <w:tr w:rsidR="006341E0" w:rsidRPr="000D707E">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6341E0" w:rsidRPr="000D707E" w:rsidRDefault="00C01C5E">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t>EAB/TXV Thomas Rusert</w:t>
          </w:r>
          <w:r>
            <w:fldChar w:fldCharType="end"/>
          </w:r>
        </w:p>
      </w:tc>
      <w:tc>
        <w:tcPr>
          <w:tcW w:w="5060" w:type="dxa"/>
          <w:gridSpan w:val="4"/>
          <w:tcBorders>
            <w:bottom w:val="single" w:sz="6" w:space="0" w:color="auto"/>
          </w:tcBorders>
        </w:tcPr>
        <w:p w:rsidR="006341E0" w:rsidRPr="000D707E" w:rsidRDefault="00C01C5E">
          <w:pPr>
            <w:pStyle w:val="Header"/>
          </w:pPr>
          <w:r>
            <w:fldChar w:fldCharType="begin"/>
          </w:r>
          <w:r>
            <w:instrText xml:space="preserve"> DOCPROPERTY "DocNo"  "LangCode" \* MERGEFORMAT </w:instrText>
          </w:r>
          <w:r>
            <w:fldChar w:fldCharType="separate"/>
          </w:r>
          <w:r>
            <w:t>EAB-15:005754 Uen</w:t>
          </w:r>
          <w:r>
            <w:fldChar w:fldCharType="end"/>
          </w:r>
        </w:p>
      </w:tc>
    </w:tr>
    <w:tr w:rsidR="006341E0" w:rsidRPr="000D707E">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6341E0" w:rsidRPr="000D707E" w:rsidRDefault="006341E0">
          <w:pPr>
            <w:pStyle w:val="NoSpellcheck"/>
          </w:pPr>
          <w:r w:rsidRPr="000D707E">
            <w:t>Approved (Document resp)</w:t>
          </w:r>
        </w:p>
      </w:tc>
      <w:tc>
        <w:tcPr>
          <w:tcW w:w="1319" w:type="dxa"/>
          <w:tcBorders>
            <w:top w:val="single" w:sz="6" w:space="0" w:color="auto"/>
            <w:right w:val="single" w:sz="6" w:space="0" w:color="auto"/>
          </w:tcBorders>
        </w:tcPr>
        <w:p w:rsidR="006341E0" w:rsidRPr="000D707E" w:rsidRDefault="006341E0">
          <w:pPr>
            <w:pStyle w:val="NoSpellcheck"/>
          </w:pPr>
          <w:r w:rsidRPr="000D707E">
            <w:t>Checked</w:t>
          </w:r>
        </w:p>
      </w:tc>
      <w:tc>
        <w:tcPr>
          <w:tcW w:w="1516" w:type="dxa"/>
          <w:tcBorders>
            <w:right w:val="single" w:sz="6" w:space="0" w:color="auto"/>
          </w:tcBorders>
        </w:tcPr>
        <w:p w:rsidR="006341E0" w:rsidRPr="000D707E" w:rsidRDefault="006341E0">
          <w:pPr>
            <w:pStyle w:val="NoSpellcheck"/>
          </w:pPr>
          <w:r w:rsidRPr="000D707E">
            <w:t>Date</w:t>
          </w:r>
        </w:p>
      </w:tc>
      <w:tc>
        <w:tcPr>
          <w:tcW w:w="964" w:type="dxa"/>
        </w:tcPr>
        <w:p w:rsidR="006341E0" w:rsidRPr="000D707E" w:rsidRDefault="006341E0">
          <w:pPr>
            <w:pStyle w:val="NoSpellcheck"/>
          </w:pPr>
          <w:r w:rsidRPr="000D707E">
            <w:t>Rev</w:t>
          </w:r>
        </w:p>
      </w:tc>
      <w:tc>
        <w:tcPr>
          <w:tcW w:w="2579" w:type="dxa"/>
          <w:gridSpan w:val="2"/>
          <w:tcBorders>
            <w:left w:val="single" w:sz="6" w:space="0" w:color="auto"/>
          </w:tcBorders>
        </w:tcPr>
        <w:p w:rsidR="006341E0" w:rsidRPr="000D707E" w:rsidRDefault="006341E0">
          <w:pPr>
            <w:pStyle w:val="NoSpellcheck"/>
          </w:pPr>
          <w:r w:rsidRPr="000D707E">
            <w:t>Reference</w:t>
          </w:r>
        </w:p>
      </w:tc>
    </w:tr>
    <w:tr w:rsidR="006341E0">
      <w:trPr>
        <w:cantSplit/>
        <w:trHeight w:hRule="exact" w:val="300"/>
      </w:trPr>
      <w:tc>
        <w:tcPr>
          <w:tcW w:w="3828" w:type="dxa"/>
          <w:tcBorders>
            <w:left w:val="single" w:sz="6" w:space="0" w:color="auto"/>
            <w:bottom w:val="single" w:sz="6" w:space="0" w:color="auto"/>
          </w:tcBorders>
        </w:tcPr>
        <w:p w:rsidR="006341E0" w:rsidRPr="000D707E" w:rsidRDefault="00C01C5E">
          <w:pPr>
            <w:pStyle w:val="Header"/>
          </w:pPr>
          <w:r>
            <w:fldChar w:fldCharType="begin"/>
          </w:r>
          <w:r>
            <w:instrText xml:space="preserve"> DOCPROPERTY "ApprovedBy" \* MERGEFORMAT </w:instrText>
          </w:r>
          <w:del w:id="763" w:author="Harald Nordgren" w:date="2015-08-31T15:05:00Z">
            <w:r w:rsidDel="00C01C5E">
              <w:fldChar w:fldCharType="separate"/>
            </w:r>
          </w:del>
          <w:r>
            <w:fldChar w:fldCharType="end"/>
          </w:r>
        </w:p>
      </w:tc>
      <w:tc>
        <w:tcPr>
          <w:tcW w:w="1318" w:type="dxa"/>
          <w:tcBorders>
            <w:left w:val="nil"/>
            <w:bottom w:val="single" w:sz="6" w:space="0" w:color="auto"/>
            <w:right w:val="single" w:sz="6" w:space="0" w:color="auto"/>
          </w:tcBorders>
        </w:tcPr>
        <w:p w:rsidR="006341E0" w:rsidRPr="000D707E" w:rsidRDefault="00C01C5E">
          <w:pPr>
            <w:pStyle w:val="Header"/>
          </w:pPr>
          <w:r>
            <w:fldChar w:fldCharType="begin"/>
          </w:r>
          <w:r>
            <w:instrText xml:space="preserve"> DOCPROPERTY "Checked" \* MERGEFORMAT </w:instrText>
          </w:r>
          <w:del w:id="764" w:author="Harald Nordgren" w:date="2015-08-31T15:05:00Z">
            <w:r w:rsidDel="00C01C5E">
              <w:fldChar w:fldCharType="separate"/>
            </w:r>
          </w:del>
          <w:r>
            <w:fldChar w:fldCharType="end"/>
          </w:r>
        </w:p>
      </w:tc>
      <w:tc>
        <w:tcPr>
          <w:tcW w:w="1518" w:type="dxa"/>
          <w:tcBorders>
            <w:bottom w:val="single" w:sz="6" w:space="0" w:color="auto"/>
          </w:tcBorders>
        </w:tcPr>
        <w:p w:rsidR="006341E0" w:rsidRPr="000D707E" w:rsidRDefault="00C01C5E">
          <w:pPr>
            <w:pStyle w:val="Header"/>
          </w:pPr>
          <w:r>
            <w:fldChar w:fldCharType="begin"/>
          </w:r>
          <w:r>
            <w:instrText xml:space="preserve"> DOCPROPERTY "Date" \* MERGEFORMAT </w:instrText>
          </w:r>
          <w:r>
            <w:fldChar w:fldCharType="separate"/>
          </w:r>
          <w:r>
            <w:t>2015-03-09</w:t>
          </w:r>
          <w:r>
            <w:fldChar w:fldCharType="end"/>
          </w:r>
        </w:p>
      </w:tc>
      <w:tc>
        <w:tcPr>
          <w:tcW w:w="964" w:type="dxa"/>
          <w:tcBorders>
            <w:bottom w:val="single" w:sz="6" w:space="0" w:color="auto"/>
          </w:tcBorders>
        </w:tcPr>
        <w:p w:rsidR="006341E0" w:rsidRPr="000D707E" w:rsidRDefault="00C01C5E" w:rsidP="006E0392">
          <w:pPr>
            <w:pStyle w:val="Header"/>
          </w:pPr>
          <w:r>
            <w:fldChar w:fldCharType="begin"/>
          </w:r>
          <w:r>
            <w:instrText xml:space="preserve"> DOCPROPERTY "Revision" \* MERGEFORMAT </w:instrText>
          </w:r>
          <w:r>
            <w:fldChar w:fldCharType="separate"/>
          </w:r>
          <w:r>
            <w:t>PA3</w:t>
          </w:r>
          <w:r>
            <w:fldChar w:fldCharType="end"/>
          </w:r>
        </w:p>
      </w:tc>
      <w:tc>
        <w:tcPr>
          <w:tcW w:w="2589" w:type="dxa"/>
          <w:gridSpan w:val="3"/>
          <w:tcBorders>
            <w:left w:val="single" w:sz="6" w:space="0" w:color="auto"/>
            <w:bottom w:val="single" w:sz="6" w:space="0" w:color="auto"/>
          </w:tcBorders>
        </w:tcPr>
        <w:p w:rsidR="006341E0" w:rsidRPr="000D707E" w:rsidRDefault="00C01C5E">
          <w:pPr>
            <w:pStyle w:val="Header"/>
          </w:pPr>
          <w:r>
            <w:fldChar w:fldCharType="begin"/>
          </w:r>
          <w:r>
            <w:instrText xml:space="preserve"> DOCPROPERTY "Reference" \* MERGEFORMAT </w:instrText>
          </w:r>
          <w:del w:id="765" w:author="Harald Nordgren" w:date="2015-08-31T15:05:00Z">
            <w:r w:rsidDel="00C01C5E">
              <w:fldChar w:fldCharType="separate"/>
            </w:r>
          </w:del>
          <w:r>
            <w:fldChar w:fldCharType="end"/>
          </w:r>
        </w:p>
      </w:tc>
    </w:tr>
  </w:tbl>
  <w:p w:rsidR="006341E0" w:rsidRDefault="006341E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E0" w:rsidRDefault="006341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nsid w:val="02291E49"/>
    <w:multiLevelType w:val="hybridMultilevel"/>
    <w:tmpl w:val="C568A9F8"/>
    <w:lvl w:ilvl="0" w:tplc="AB521576">
      <w:start w:val="1"/>
      <w:numFmt w:val="decimal"/>
      <w:pStyle w:val="Listdoublesingleline"/>
      <w:lvlText w:val="%1"/>
      <w:lvlJc w:val="left"/>
      <w:pPr>
        <w:ind w:left="291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87822E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0CE726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74B52FE"/>
    <w:multiLevelType w:val="multilevel"/>
    <w:tmpl w:val="4360072A"/>
    <w:lvl w:ilvl="0">
      <w:start w:val="1"/>
      <w:numFmt w:val="bullet"/>
      <w:pStyle w:val="List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Times New Roman" w:eastAsia="MS PGothic"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0">
    <w:nsid w:val="203F536C"/>
    <w:multiLevelType w:val="multilevel"/>
    <w:tmpl w:val="0A3880A0"/>
    <w:lvl w:ilvl="0">
      <w:start w:val="1"/>
      <w:numFmt w:val="bullet"/>
      <w:pStyle w:val="ListBullet2"/>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1">
    <w:nsid w:val="2228182C"/>
    <w:multiLevelType w:val="hybridMultilevel"/>
    <w:tmpl w:val="027232E4"/>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12">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3">
    <w:nsid w:val="264269B4"/>
    <w:multiLevelType w:val="hybridMultilevel"/>
    <w:tmpl w:val="19EA96F8"/>
    <w:lvl w:ilvl="0" w:tplc="53E84338">
      <w:start w:val="1"/>
      <w:numFmt w:val="decimal"/>
      <w:pStyle w:val="List"/>
      <w:lvlText w:val="[%1]"/>
      <w:lvlJc w:val="left"/>
      <w:pPr>
        <w:tabs>
          <w:tab w:val="num" w:pos="3289"/>
        </w:tabs>
        <w:ind w:left="3289" w:hanging="737"/>
      </w:pPr>
      <w:rPr>
        <w:rFonts w:hint="default"/>
      </w:rPr>
    </w:lvl>
    <w:lvl w:ilvl="1" w:tplc="505A1E40" w:tentative="1">
      <w:start w:val="1"/>
      <w:numFmt w:val="lowerLetter"/>
      <w:lvlText w:val="%2."/>
      <w:lvlJc w:val="left"/>
      <w:pPr>
        <w:tabs>
          <w:tab w:val="num" w:pos="1440"/>
        </w:tabs>
        <w:ind w:left="1440" w:hanging="360"/>
      </w:pPr>
    </w:lvl>
    <w:lvl w:ilvl="2" w:tplc="EFE84068" w:tentative="1">
      <w:start w:val="1"/>
      <w:numFmt w:val="lowerRoman"/>
      <w:lvlText w:val="%3."/>
      <w:lvlJc w:val="right"/>
      <w:pPr>
        <w:tabs>
          <w:tab w:val="num" w:pos="2160"/>
        </w:tabs>
        <w:ind w:left="2160" w:hanging="180"/>
      </w:pPr>
    </w:lvl>
    <w:lvl w:ilvl="3" w:tplc="68C01F86" w:tentative="1">
      <w:start w:val="1"/>
      <w:numFmt w:val="decimal"/>
      <w:lvlText w:val="%4."/>
      <w:lvlJc w:val="left"/>
      <w:pPr>
        <w:tabs>
          <w:tab w:val="num" w:pos="2880"/>
        </w:tabs>
        <w:ind w:left="2880" w:hanging="360"/>
      </w:pPr>
    </w:lvl>
    <w:lvl w:ilvl="4" w:tplc="BF34C77C" w:tentative="1">
      <w:start w:val="1"/>
      <w:numFmt w:val="lowerLetter"/>
      <w:lvlText w:val="%5."/>
      <w:lvlJc w:val="left"/>
      <w:pPr>
        <w:tabs>
          <w:tab w:val="num" w:pos="3600"/>
        </w:tabs>
        <w:ind w:left="3600" w:hanging="360"/>
      </w:pPr>
    </w:lvl>
    <w:lvl w:ilvl="5" w:tplc="878ECCAE" w:tentative="1">
      <w:start w:val="1"/>
      <w:numFmt w:val="lowerRoman"/>
      <w:lvlText w:val="%6."/>
      <w:lvlJc w:val="right"/>
      <w:pPr>
        <w:tabs>
          <w:tab w:val="num" w:pos="4320"/>
        </w:tabs>
        <w:ind w:left="4320" w:hanging="180"/>
      </w:pPr>
    </w:lvl>
    <w:lvl w:ilvl="6" w:tplc="B4BAF57E" w:tentative="1">
      <w:start w:val="1"/>
      <w:numFmt w:val="decimal"/>
      <w:lvlText w:val="%7."/>
      <w:lvlJc w:val="left"/>
      <w:pPr>
        <w:tabs>
          <w:tab w:val="num" w:pos="5040"/>
        </w:tabs>
        <w:ind w:left="5040" w:hanging="360"/>
      </w:pPr>
    </w:lvl>
    <w:lvl w:ilvl="7" w:tplc="7F4AB3D0" w:tentative="1">
      <w:start w:val="1"/>
      <w:numFmt w:val="lowerLetter"/>
      <w:lvlText w:val="%8."/>
      <w:lvlJc w:val="left"/>
      <w:pPr>
        <w:tabs>
          <w:tab w:val="num" w:pos="5760"/>
        </w:tabs>
        <w:ind w:left="5760" w:hanging="360"/>
      </w:pPr>
    </w:lvl>
    <w:lvl w:ilvl="8" w:tplc="B680E410" w:tentative="1">
      <w:start w:val="1"/>
      <w:numFmt w:val="lowerRoman"/>
      <w:lvlText w:val="%9."/>
      <w:lvlJc w:val="right"/>
      <w:pPr>
        <w:tabs>
          <w:tab w:val="num" w:pos="6480"/>
        </w:tabs>
        <w:ind w:left="6480" w:hanging="180"/>
      </w:pPr>
    </w:lvl>
  </w:abstractNum>
  <w:abstractNum w:abstractNumId="14">
    <w:nsid w:val="3C665B69"/>
    <w:multiLevelType w:val="hybridMultilevel"/>
    <w:tmpl w:val="0DDAD44C"/>
    <w:lvl w:ilvl="0" w:tplc="566E5118">
      <w:start w:val="1"/>
      <w:numFmt w:val="decimal"/>
      <w:pStyle w:val="Listnumbersinglelinewide"/>
      <w:lvlText w:val="%1"/>
      <w:lvlJc w:val="left"/>
      <w:pPr>
        <w:tabs>
          <w:tab w:val="num" w:pos="1673"/>
        </w:tabs>
        <w:ind w:left="1673" w:hanging="369"/>
      </w:pPr>
      <w:rPr>
        <w:rFonts w:hint="default"/>
      </w:rPr>
    </w:lvl>
    <w:lvl w:ilvl="1" w:tplc="555AF7A6" w:tentative="1">
      <w:start w:val="1"/>
      <w:numFmt w:val="lowerLetter"/>
      <w:lvlText w:val="%2."/>
      <w:lvlJc w:val="left"/>
      <w:pPr>
        <w:tabs>
          <w:tab w:val="num" w:pos="1440"/>
        </w:tabs>
        <w:ind w:left="1440" w:hanging="360"/>
      </w:pPr>
    </w:lvl>
    <w:lvl w:ilvl="2" w:tplc="2306096A" w:tentative="1">
      <w:start w:val="1"/>
      <w:numFmt w:val="lowerRoman"/>
      <w:lvlText w:val="%3."/>
      <w:lvlJc w:val="right"/>
      <w:pPr>
        <w:tabs>
          <w:tab w:val="num" w:pos="2160"/>
        </w:tabs>
        <w:ind w:left="2160" w:hanging="180"/>
      </w:pPr>
    </w:lvl>
    <w:lvl w:ilvl="3" w:tplc="A45CE7E2" w:tentative="1">
      <w:start w:val="1"/>
      <w:numFmt w:val="decimal"/>
      <w:lvlText w:val="%4."/>
      <w:lvlJc w:val="left"/>
      <w:pPr>
        <w:tabs>
          <w:tab w:val="num" w:pos="2880"/>
        </w:tabs>
        <w:ind w:left="2880" w:hanging="360"/>
      </w:pPr>
    </w:lvl>
    <w:lvl w:ilvl="4" w:tplc="5D4C8522" w:tentative="1">
      <w:start w:val="1"/>
      <w:numFmt w:val="lowerLetter"/>
      <w:lvlText w:val="%5."/>
      <w:lvlJc w:val="left"/>
      <w:pPr>
        <w:tabs>
          <w:tab w:val="num" w:pos="3600"/>
        </w:tabs>
        <w:ind w:left="3600" w:hanging="360"/>
      </w:pPr>
    </w:lvl>
    <w:lvl w:ilvl="5" w:tplc="DECE2A5A" w:tentative="1">
      <w:start w:val="1"/>
      <w:numFmt w:val="lowerRoman"/>
      <w:lvlText w:val="%6."/>
      <w:lvlJc w:val="right"/>
      <w:pPr>
        <w:tabs>
          <w:tab w:val="num" w:pos="4320"/>
        </w:tabs>
        <w:ind w:left="4320" w:hanging="180"/>
      </w:pPr>
    </w:lvl>
    <w:lvl w:ilvl="6" w:tplc="258CE2F4" w:tentative="1">
      <w:start w:val="1"/>
      <w:numFmt w:val="decimal"/>
      <w:lvlText w:val="%7."/>
      <w:lvlJc w:val="left"/>
      <w:pPr>
        <w:tabs>
          <w:tab w:val="num" w:pos="5040"/>
        </w:tabs>
        <w:ind w:left="5040" w:hanging="360"/>
      </w:pPr>
    </w:lvl>
    <w:lvl w:ilvl="7" w:tplc="3C087874" w:tentative="1">
      <w:start w:val="1"/>
      <w:numFmt w:val="lowerLetter"/>
      <w:lvlText w:val="%8."/>
      <w:lvlJc w:val="left"/>
      <w:pPr>
        <w:tabs>
          <w:tab w:val="num" w:pos="5760"/>
        </w:tabs>
        <w:ind w:left="5760" w:hanging="360"/>
      </w:pPr>
    </w:lvl>
    <w:lvl w:ilvl="8" w:tplc="70BA1D7C" w:tentative="1">
      <w:start w:val="1"/>
      <w:numFmt w:val="lowerRoman"/>
      <w:lvlText w:val="%9."/>
      <w:lvlJc w:val="right"/>
      <w:pPr>
        <w:tabs>
          <w:tab w:val="num" w:pos="6480"/>
        </w:tabs>
        <w:ind w:left="6480" w:hanging="180"/>
      </w:pPr>
    </w:lvl>
  </w:abstractNum>
  <w:abstractNum w:abstractNumId="15">
    <w:nsid w:val="3F8338EA"/>
    <w:multiLevelType w:val="hybridMultilevel"/>
    <w:tmpl w:val="6DB67FAC"/>
    <w:lvl w:ilvl="0" w:tplc="247E5D0E">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2DC3EC2"/>
    <w:multiLevelType w:val="hybridMultilevel"/>
    <w:tmpl w:val="5BDA2EBA"/>
    <w:lvl w:ilvl="0" w:tplc="753295A4">
      <w:start w:val="1"/>
      <w:numFmt w:val="decimal"/>
      <w:lvlText w:val="%1."/>
      <w:lvlJc w:val="left"/>
      <w:pPr>
        <w:ind w:left="2912" w:hanging="360"/>
      </w:pPr>
      <w:rPr>
        <w:rFonts w:hint="default"/>
      </w:rPr>
    </w:lvl>
    <w:lvl w:ilvl="1" w:tplc="04090019">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17">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9">
    <w:nsid w:val="518D62F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569E3450"/>
    <w:multiLevelType w:val="hybridMultilevel"/>
    <w:tmpl w:val="9B3E3828"/>
    <w:lvl w:ilvl="0" w:tplc="7B1C7C88">
      <w:start w:val="1"/>
      <w:numFmt w:val="decimal"/>
      <w:lvlText w:val="%1"/>
      <w:lvlJc w:val="left"/>
      <w:pPr>
        <w:tabs>
          <w:tab w:val="num" w:pos="2920"/>
        </w:tabs>
        <w:ind w:left="2920" w:hanging="368"/>
      </w:pPr>
      <w:rPr>
        <w:rFonts w:hint="default"/>
      </w:rPr>
    </w:lvl>
    <w:lvl w:ilvl="1" w:tplc="FBF8EEE4" w:tentative="1">
      <w:start w:val="1"/>
      <w:numFmt w:val="lowerLetter"/>
      <w:lvlText w:val="%2."/>
      <w:lvlJc w:val="left"/>
      <w:pPr>
        <w:tabs>
          <w:tab w:val="num" w:pos="1440"/>
        </w:tabs>
        <w:ind w:left="1440" w:hanging="360"/>
      </w:pPr>
    </w:lvl>
    <w:lvl w:ilvl="2" w:tplc="67EE7C40" w:tentative="1">
      <w:start w:val="1"/>
      <w:numFmt w:val="lowerRoman"/>
      <w:lvlText w:val="%3."/>
      <w:lvlJc w:val="right"/>
      <w:pPr>
        <w:tabs>
          <w:tab w:val="num" w:pos="2160"/>
        </w:tabs>
        <w:ind w:left="2160" w:hanging="180"/>
      </w:pPr>
    </w:lvl>
    <w:lvl w:ilvl="3" w:tplc="0326139A" w:tentative="1">
      <w:start w:val="1"/>
      <w:numFmt w:val="decimal"/>
      <w:lvlText w:val="%4."/>
      <w:lvlJc w:val="left"/>
      <w:pPr>
        <w:tabs>
          <w:tab w:val="num" w:pos="2880"/>
        </w:tabs>
        <w:ind w:left="2880" w:hanging="360"/>
      </w:pPr>
    </w:lvl>
    <w:lvl w:ilvl="4" w:tplc="668A3ECA" w:tentative="1">
      <w:start w:val="1"/>
      <w:numFmt w:val="lowerLetter"/>
      <w:lvlText w:val="%5."/>
      <w:lvlJc w:val="left"/>
      <w:pPr>
        <w:tabs>
          <w:tab w:val="num" w:pos="3600"/>
        </w:tabs>
        <w:ind w:left="3600" w:hanging="360"/>
      </w:pPr>
    </w:lvl>
    <w:lvl w:ilvl="5" w:tplc="21C27912" w:tentative="1">
      <w:start w:val="1"/>
      <w:numFmt w:val="lowerRoman"/>
      <w:lvlText w:val="%6."/>
      <w:lvlJc w:val="right"/>
      <w:pPr>
        <w:tabs>
          <w:tab w:val="num" w:pos="4320"/>
        </w:tabs>
        <w:ind w:left="4320" w:hanging="180"/>
      </w:pPr>
    </w:lvl>
    <w:lvl w:ilvl="6" w:tplc="083E9CEE" w:tentative="1">
      <w:start w:val="1"/>
      <w:numFmt w:val="decimal"/>
      <w:lvlText w:val="%7."/>
      <w:lvlJc w:val="left"/>
      <w:pPr>
        <w:tabs>
          <w:tab w:val="num" w:pos="5040"/>
        </w:tabs>
        <w:ind w:left="5040" w:hanging="360"/>
      </w:pPr>
    </w:lvl>
    <w:lvl w:ilvl="7" w:tplc="DAEACA8C" w:tentative="1">
      <w:start w:val="1"/>
      <w:numFmt w:val="lowerLetter"/>
      <w:lvlText w:val="%8."/>
      <w:lvlJc w:val="left"/>
      <w:pPr>
        <w:tabs>
          <w:tab w:val="num" w:pos="5760"/>
        </w:tabs>
        <w:ind w:left="5760" w:hanging="360"/>
      </w:pPr>
    </w:lvl>
    <w:lvl w:ilvl="8" w:tplc="EB164914" w:tentative="1">
      <w:start w:val="1"/>
      <w:numFmt w:val="lowerRoman"/>
      <w:lvlText w:val="%9."/>
      <w:lvlJc w:val="right"/>
      <w:pPr>
        <w:tabs>
          <w:tab w:val="num" w:pos="6480"/>
        </w:tabs>
        <w:ind w:left="6480" w:hanging="180"/>
      </w:pPr>
    </w:lvl>
  </w:abstractNum>
  <w:abstractNum w:abstractNumId="21">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2">
    <w:nsid w:val="65A771DA"/>
    <w:multiLevelType w:val="hybridMultilevel"/>
    <w:tmpl w:val="0BC4C650"/>
    <w:lvl w:ilvl="0" w:tplc="041D0001">
      <w:start w:val="1"/>
      <w:numFmt w:val="bullet"/>
      <w:lvlText w:val=""/>
      <w:lvlJc w:val="left"/>
      <w:pPr>
        <w:ind w:left="3272" w:hanging="360"/>
      </w:pPr>
      <w:rPr>
        <w:rFonts w:ascii="Symbol" w:hAnsi="Symbol" w:hint="default"/>
      </w:rPr>
    </w:lvl>
    <w:lvl w:ilvl="1" w:tplc="041D0003" w:tentative="1">
      <w:start w:val="1"/>
      <w:numFmt w:val="bullet"/>
      <w:lvlText w:val="o"/>
      <w:lvlJc w:val="left"/>
      <w:pPr>
        <w:ind w:left="3992" w:hanging="360"/>
      </w:pPr>
      <w:rPr>
        <w:rFonts w:ascii="Courier New" w:hAnsi="Courier New" w:cs="Courier New" w:hint="default"/>
      </w:rPr>
    </w:lvl>
    <w:lvl w:ilvl="2" w:tplc="041D0005" w:tentative="1">
      <w:start w:val="1"/>
      <w:numFmt w:val="bullet"/>
      <w:lvlText w:val=""/>
      <w:lvlJc w:val="left"/>
      <w:pPr>
        <w:ind w:left="4712" w:hanging="360"/>
      </w:pPr>
      <w:rPr>
        <w:rFonts w:ascii="Wingdings" w:hAnsi="Wingdings" w:hint="default"/>
      </w:rPr>
    </w:lvl>
    <w:lvl w:ilvl="3" w:tplc="041D0001" w:tentative="1">
      <w:start w:val="1"/>
      <w:numFmt w:val="bullet"/>
      <w:lvlText w:val=""/>
      <w:lvlJc w:val="left"/>
      <w:pPr>
        <w:ind w:left="5432" w:hanging="360"/>
      </w:pPr>
      <w:rPr>
        <w:rFonts w:ascii="Symbol" w:hAnsi="Symbol" w:hint="default"/>
      </w:rPr>
    </w:lvl>
    <w:lvl w:ilvl="4" w:tplc="041D0003" w:tentative="1">
      <w:start w:val="1"/>
      <w:numFmt w:val="bullet"/>
      <w:lvlText w:val="o"/>
      <w:lvlJc w:val="left"/>
      <w:pPr>
        <w:ind w:left="6152" w:hanging="360"/>
      </w:pPr>
      <w:rPr>
        <w:rFonts w:ascii="Courier New" w:hAnsi="Courier New" w:cs="Courier New" w:hint="default"/>
      </w:rPr>
    </w:lvl>
    <w:lvl w:ilvl="5" w:tplc="041D0005" w:tentative="1">
      <w:start w:val="1"/>
      <w:numFmt w:val="bullet"/>
      <w:lvlText w:val=""/>
      <w:lvlJc w:val="left"/>
      <w:pPr>
        <w:ind w:left="6872" w:hanging="360"/>
      </w:pPr>
      <w:rPr>
        <w:rFonts w:ascii="Wingdings" w:hAnsi="Wingdings" w:hint="default"/>
      </w:rPr>
    </w:lvl>
    <w:lvl w:ilvl="6" w:tplc="041D0001" w:tentative="1">
      <w:start w:val="1"/>
      <w:numFmt w:val="bullet"/>
      <w:lvlText w:val=""/>
      <w:lvlJc w:val="left"/>
      <w:pPr>
        <w:ind w:left="7592" w:hanging="360"/>
      </w:pPr>
      <w:rPr>
        <w:rFonts w:ascii="Symbol" w:hAnsi="Symbol" w:hint="default"/>
      </w:rPr>
    </w:lvl>
    <w:lvl w:ilvl="7" w:tplc="041D0003" w:tentative="1">
      <w:start w:val="1"/>
      <w:numFmt w:val="bullet"/>
      <w:lvlText w:val="o"/>
      <w:lvlJc w:val="left"/>
      <w:pPr>
        <w:ind w:left="8312" w:hanging="360"/>
      </w:pPr>
      <w:rPr>
        <w:rFonts w:ascii="Courier New" w:hAnsi="Courier New" w:cs="Courier New" w:hint="default"/>
      </w:rPr>
    </w:lvl>
    <w:lvl w:ilvl="8" w:tplc="041D0005" w:tentative="1">
      <w:start w:val="1"/>
      <w:numFmt w:val="bullet"/>
      <w:lvlText w:val=""/>
      <w:lvlJc w:val="left"/>
      <w:pPr>
        <w:ind w:left="9032" w:hanging="360"/>
      </w:pPr>
      <w:rPr>
        <w:rFonts w:ascii="Wingdings" w:hAnsi="Wingdings" w:hint="default"/>
      </w:rPr>
    </w:lvl>
  </w:abstractNum>
  <w:abstractNum w:abstractNumId="23">
    <w:nsid w:val="6E86573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6EA748AD"/>
    <w:multiLevelType w:val="hybridMultilevel"/>
    <w:tmpl w:val="7E54C88A"/>
    <w:lvl w:ilvl="0" w:tplc="A03458BC">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36D6E2A"/>
    <w:multiLevelType w:val="hybridMultilevel"/>
    <w:tmpl w:val="2A94F242"/>
    <w:lvl w:ilvl="0" w:tplc="2C30A51A">
      <w:start w:val="1"/>
      <w:numFmt w:val="decimal"/>
      <w:pStyle w:val="List2"/>
      <w:lvlText w:val="[%1]"/>
      <w:lvlJc w:val="left"/>
      <w:pPr>
        <w:tabs>
          <w:tab w:val="num" w:pos="2041"/>
        </w:tabs>
        <w:ind w:left="2041" w:hanging="737"/>
      </w:pPr>
      <w:rPr>
        <w:rFonts w:hint="default"/>
      </w:rPr>
    </w:lvl>
    <w:lvl w:ilvl="1" w:tplc="5D3E792C" w:tentative="1">
      <w:start w:val="1"/>
      <w:numFmt w:val="lowerLetter"/>
      <w:lvlText w:val="%2."/>
      <w:lvlJc w:val="left"/>
      <w:pPr>
        <w:tabs>
          <w:tab w:val="num" w:pos="1440"/>
        </w:tabs>
        <w:ind w:left="1440" w:hanging="360"/>
      </w:pPr>
    </w:lvl>
    <w:lvl w:ilvl="2" w:tplc="2208D1EC" w:tentative="1">
      <w:start w:val="1"/>
      <w:numFmt w:val="lowerRoman"/>
      <w:lvlText w:val="%3."/>
      <w:lvlJc w:val="right"/>
      <w:pPr>
        <w:tabs>
          <w:tab w:val="num" w:pos="2160"/>
        </w:tabs>
        <w:ind w:left="2160" w:hanging="180"/>
      </w:pPr>
    </w:lvl>
    <w:lvl w:ilvl="3" w:tplc="F462D39C" w:tentative="1">
      <w:start w:val="1"/>
      <w:numFmt w:val="decimal"/>
      <w:lvlText w:val="%4."/>
      <w:lvlJc w:val="left"/>
      <w:pPr>
        <w:tabs>
          <w:tab w:val="num" w:pos="2880"/>
        </w:tabs>
        <w:ind w:left="2880" w:hanging="360"/>
      </w:pPr>
    </w:lvl>
    <w:lvl w:ilvl="4" w:tplc="AF468184" w:tentative="1">
      <w:start w:val="1"/>
      <w:numFmt w:val="lowerLetter"/>
      <w:lvlText w:val="%5."/>
      <w:lvlJc w:val="left"/>
      <w:pPr>
        <w:tabs>
          <w:tab w:val="num" w:pos="3600"/>
        </w:tabs>
        <w:ind w:left="3600" w:hanging="360"/>
      </w:pPr>
    </w:lvl>
    <w:lvl w:ilvl="5" w:tplc="1696CC0C" w:tentative="1">
      <w:start w:val="1"/>
      <w:numFmt w:val="lowerRoman"/>
      <w:lvlText w:val="%6."/>
      <w:lvlJc w:val="right"/>
      <w:pPr>
        <w:tabs>
          <w:tab w:val="num" w:pos="4320"/>
        </w:tabs>
        <w:ind w:left="4320" w:hanging="180"/>
      </w:pPr>
    </w:lvl>
    <w:lvl w:ilvl="6" w:tplc="873EF55C" w:tentative="1">
      <w:start w:val="1"/>
      <w:numFmt w:val="decimal"/>
      <w:lvlText w:val="%7."/>
      <w:lvlJc w:val="left"/>
      <w:pPr>
        <w:tabs>
          <w:tab w:val="num" w:pos="5040"/>
        </w:tabs>
        <w:ind w:left="5040" w:hanging="360"/>
      </w:pPr>
    </w:lvl>
    <w:lvl w:ilvl="7" w:tplc="6E9CF776" w:tentative="1">
      <w:start w:val="1"/>
      <w:numFmt w:val="lowerLetter"/>
      <w:lvlText w:val="%8."/>
      <w:lvlJc w:val="left"/>
      <w:pPr>
        <w:tabs>
          <w:tab w:val="num" w:pos="5760"/>
        </w:tabs>
        <w:ind w:left="5760" w:hanging="360"/>
      </w:pPr>
    </w:lvl>
    <w:lvl w:ilvl="8" w:tplc="FD069178" w:tentative="1">
      <w:start w:val="1"/>
      <w:numFmt w:val="lowerRoman"/>
      <w:lvlText w:val="%9."/>
      <w:lvlJc w:val="right"/>
      <w:pPr>
        <w:tabs>
          <w:tab w:val="num" w:pos="6480"/>
        </w:tabs>
        <w:ind w:left="6480" w:hanging="180"/>
      </w:pPr>
    </w:lvl>
  </w:abstractNum>
  <w:abstractNum w:abstractNumId="26">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882541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7CC44CE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7CED751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12"/>
  </w:num>
  <w:num w:numId="3">
    <w:abstractNumId w:val="2"/>
  </w:num>
  <w:num w:numId="4">
    <w:abstractNumId w:val="14"/>
  </w:num>
  <w:num w:numId="5">
    <w:abstractNumId w:val="4"/>
  </w:num>
  <w:num w:numId="6">
    <w:abstractNumId w:val="26"/>
  </w:num>
  <w:num w:numId="7">
    <w:abstractNumId w:val="18"/>
  </w:num>
  <w:num w:numId="8">
    <w:abstractNumId w:val="3"/>
  </w:num>
  <w:num w:numId="9">
    <w:abstractNumId w:val="10"/>
  </w:num>
  <w:num w:numId="10">
    <w:abstractNumId w:val="9"/>
  </w:num>
  <w:num w:numId="11">
    <w:abstractNumId w:val="20"/>
  </w:num>
  <w:num w:numId="12">
    <w:abstractNumId w:val="7"/>
  </w:num>
  <w:num w:numId="13">
    <w:abstractNumId w:val="13"/>
  </w:num>
  <w:num w:numId="14">
    <w:abstractNumId w:val="25"/>
  </w:num>
  <w:num w:numId="15">
    <w:abstractNumId w:val="17"/>
  </w:num>
  <w:num w:numId="16">
    <w:abstractNumId w:val="8"/>
  </w:num>
  <w:num w:numId="17">
    <w:abstractNumId w:val="21"/>
  </w:num>
  <w:num w:numId="18">
    <w:abstractNumId w:val="0"/>
  </w:num>
  <w:num w:numId="19">
    <w:abstractNumId w:val="5"/>
  </w:num>
  <w:num w:numId="20">
    <w:abstractNumId w:val="19"/>
  </w:num>
  <w:num w:numId="21">
    <w:abstractNumId w:val="29"/>
  </w:num>
  <w:num w:numId="22">
    <w:abstractNumId w:val="28"/>
  </w:num>
  <w:num w:numId="23">
    <w:abstractNumId w:val="27"/>
  </w:num>
  <w:num w:numId="24">
    <w:abstractNumId w:val="23"/>
  </w:num>
  <w:num w:numId="25">
    <w:abstractNumId w:val="2"/>
  </w:num>
  <w:num w:numId="26">
    <w:abstractNumId w:val="2"/>
  </w:num>
  <w:num w:numId="27">
    <w:abstractNumId w:val="24"/>
  </w:num>
  <w:num w:numId="28">
    <w:abstractNumId w:val="6"/>
  </w:num>
  <w:num w:numId="29">
    <w:abstractNumId w:val="15"/>
  </w:num>
  <w:num w:numId="30">
    <w:abstractNumId w:val="11"/>
  </w:num>
  <w:num w:numId="31">
    <w:abstractNumId w:val="16"/>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677"/>
    <w:rsid w:val="0000017B"/>
    <w:rsid w:val="00004A4D"/>
    <w:rsid w:val="0001083B"/>
    <w:rsid w:val="00017A2D"/>
    <w:rsid w:val="000217C1"/>
    <w:rsid w:val="00033267"/>
    <w:rsid w:val="000349C7"/>
    <w:rsid w:val="0003514B"/>
    <w:rsid w:val="00037639"/>
    <w:rsid w:val="00061DE5"/>
    <w:rsid w:val="00062C40"/>
    <w:rsid w:val="00066087"/>
    <w:rsid w:val="00071AFC"/>
    <w:rsid w:val="000726D5"/>
    <w:rsid w:val="0008341D"/>
    <w:rsid w:val="000872A9"/>
    <w:rsid w:val="00092444"/>
    <w:rsid w:val="00095425"/>
    <w:rsid w:val="000C0787"/>
    <w:rsid w:val="000D058E"/>
    <w:rsid w:val="000D158F"/>
    <w:rsid w:val="000D707E"/>
    <w:rsid w:val="00104478"/>
    <w:rsid w:val="00104584"/>
    <w:rsid w:val="00130568"/>
    <w:rsid w:val="00136DEA"/>
    <w:rsid w:val="00141A07"/>
    <w:rsid w:val="00153BE1"/>
    <w:rsid w:val="00157D89"/>
    <w:rsid w:val="0016276E"/>
    <w:rsid w:val="00162BA6"/>
    <w:rsid w:val="00172D70"/>
    <w:rsid w:val="00194558"/>
    <w:rsid w:val="001A61EA"/>
    <w:rsid w:val="001B70EA"/>
    <w:rsid w:val="001C378E"/>
    <w:rsid w:val="001D0509"/>
    <w:rsid w:val="001D223B"/>
    <w:rsid w:val="001E0DC0"/>
    <w:rsid w:val="001E7288"/>
    <w:rsid w:val="001F31F5"/>
    <w:rsid w:val="002066AD"/>
    <w:rsid w:val="0021215C"/>
    <w:rsid w:val="002125F1"/>
    <w:rsid w:val="002215B2"/>
    <w:rsid w:val="00222AF9"/>
    <w:rsid w:val="00224D5F"/>
    <w:rsid w:val="002257BE"/>
    <w:rsid w:val="00226BE1"/>
    <w:rsid w:val="00252853"/>
    <w:rsid w:val="002741A6"/>
    <w:rsid w:val="00276EB5"/>
    <w:rsid w:val="00295941"/>
    <w:rsid w:val="002A4341"/>
    <w:rsid w:val="002A4567"/>
    <w:rsid w:val="002A6354"/>
    <w:rsid w:val="002B189D"/>
    <w:rsid w:val="002C6788"/>
    <w:rsid w:val="002E25AB"/>
    <w:rsid w:val="002F2510"/>
    <w:rsid w:val="002F4FFC"/>
    <w:rsid w:val="002F6440"/>
    <w:rsid w:val="00301B4E"/>
    <w:rsid w:val="0030634A"/>
    <w:rsid w:val="00311C3A"/>
    <w:rsid w:val="003157DB"/>
    <w:rsid w:val="00327FB2"/>
    <w:rsid w:val="00334B4A"/>
    <w:rsid w:val="00335CF8"/>
    <w:rsid w:val="003529B2"/>
    <w:rsid w:val="0035503F"/>
    <w:rsid w:val="0035590B"/>
    <w:rsid w:val="003565C3"/>
    <w:rsid w:val="00375DE9"/>
    <w:rsid w:val="00380601"/>
    <w:rsid w:val="003858D6"/>
    <w:rsid w:val="00397EDD"/>
    <w:rsid w:val="003A0B99"/>
    <w:rsid w:val="003A17EA"/>
    <w:rsid w:val="003A380C"/>
    <w:rsid w:val="003B0015"/>
    <w:rsid w:val="003B1C9E"/>
    <w:rsid w:val="003C4599"/>
    <w:rsid w:val="003D3659"/>
    <w:rsid w:val="003D5D92"/>
    <w:rsid w:val="003E1002"/>
    <w:rsid w:val="003F09EF"/>
    <w:rsid w:val="003F1676"/>
    <w:rsid w:val="003F3765"/>
    <w:rsid w:val="00400EC9"/>
    <w:rsid w:val="004050D2"/>
    <w:rsid w:val="00407065"/>
    <w:rsid w:val="00417A92"/>
    <w:rsid w:val="00422192"/>
    <w:rsid w:val="004260B6"/>
    <w:rsid w:val="004311DE"/>
    <w:rsid w:val="00442DCC"/>
    <w:rsid w:val="00445F41"/>
    <w:rsid w:val="004536D1"/>
    <w:rsid w:val="00456A4C"/>
    <w:rsid w:val="004725A1"/>
    <w:rsid w:val="00484676"/>
    <w:rsid w:val="004854CF"/>
    <w:rsid w:val="00486BF9"/>
    <w:rsid w:val="00486F75"/>
    <w:rsid w:val="004968BD"/>
    <w:rsid w:val="004B7974"/>
    <w:rsid w:val="004C1F83"/>
    <w:rsid w:val="004C353B"/>
    <w:rsid w:val="004C76DD"/>
    <w:rsid w:val="004D1E7E"/>
    <w:rsid w:val="004E2AEE"/>
    <w:rsid w:val="004E5602"/>
    <w:rsid w:val="005017B0"/>
    <w:rsid w:val="00503D5A"/>
    <w:rsid w:val="005115F2"/>
    <w:rsid w:val="0052160C"/>
    <w:rsid w:val="00521B26"/>
    <w:rsid w:val="00527C95"/>
    <w:rsid w:val="00530AEB"/>
    <w:rsid w:val="005326BC"/>
    <w:rsid w:val="0053417D"/>
    <w:rsid w:val="00540F9A"/>
    <w:rsid w:val="00542604"/>
    <w:rsid w:val="00550B69"/>
    <w:rsid w:val="00550F85"/>
    <w:rsid w:val="00560AA7"/>
    <w:rsid w:val="00560EF9"/>
    <w:rsid w:val="005642AC"/>
    <w:rsid w:val="005718B1"/>
    <w:rsid w:val="00571ADA"/>
    <w:rsid w:val="00580390"/>
    <w:rsid w:val="00596FC8"/>
    <w:rsid w:val="005A1A48"/>
    <w:rsid w:val="005A2197"/>
    <w:rsid w:val="005A63A5"/>
    <w:rsid w:val="005A7219"/>
    <w:rsid w:val="005B5382"/>
    <w:rsid w:val="005B7AB4"/>
    <w:rsid w:val="005C0CA5"/>
    <w:rsid w:val="005C0D10"/>
    <w:rsid w:val="005C6BAB"/>
    <w:rsid w:val="005D32E8"/>
    <w:rsid w:val="005E0C68"/>
    <w:rsid w:val="005E3177"/>
    <w:rsid w:val="005E426A"/>
    <w:rsid w:val="005E4DE7"/>
    <w:rsid w:val="005E6232"/>
    <w:rsid w:val="005E7540"/>
    <w:rsid w:val="005F115D"/>
    <w:rsid w:val="00610419"/>
    <w:rsid w:val="00625ED2"/>
    <w:rsid w:val="006341E0"/>
    <w:rsid w:val="006361D6"/>
    <w:rsid w:val="0064520C"/>
    <w:rsid w:val="0065018A"/>
    <w:rsid w:val="006529E6"/>
    <w:rsid w:val="00654386"/>
    <w:rsid w:val="006560AC"/>
    <w:rsid w:val="006666A2"/>
    <w:rsid w:val="00672781"/>
    <w:rsid w:val="00681AEB"/>
    <w:rsid w:val="00695163"/>
    <w:rsid w:val="006957C3"/>
    <w:rsid w:val="006A3E27"/>
    <w:rsid w:val="006C579C"/>
    <w:rsid w:val="006D79B8"/>
    <w:rsid w:val="006E0392"/>
    <w:rsid w:val="006F2CF2"/>
    <w:rsid w:val="007015DB"/>
    <w:rsid w:val="0072445E"/>
    <w:rsid w:val="0072708F"/>
    <w:rsid w:val="00730E55"/>
    <w:rsid w:val="007332E6"/>
    <w:rsid w:val="007338EE"/>
    <w:rsid w:val="00734AAC"/>
    <w:rsid w:val="00743772"/>
    <w:rsid w:val="00750D9C"/>
    <w:rsid w:val="00771027"/>
    <w:rsid w:val="00780D7D"/>
    <w:rsid w:val="00784855"/>
    <w:rsid w:val="00792003"/>
    <w:rsid w:val="007A1FD3"/>
    <w:rsid w:val="007A20BB"/>
    <w:rsid w:val="007E661A"/>
    <w:rsid w:val="007F2309"/>
    <w:rsid w:val="007F2323"/>
    <w:rsid w:val="00810792"/>
    <w:rsid w:val="008152E9"/>
    <w:rsid w:val="00820371"/>
    <w:rsid w:val="00820F4D"/>
    <w:rsid w:val="008219A9"/>
    <w:rsid w:val="00821BE0"/>
    <w:rsid w:val="0082489E"/>
    <w:rsid w:val="0083260E"/>
    <w:rsid w:val="00833AB3"/>
    <w:rsid w:val="008519AE"/>
    <w:rsid w:val="00851E44"/>
    <w:rsid w:val="00855BD3"/>
    <w:rsid w:val="008607AD"/>
    <w:rsid w:val="00863F32"/>
    <w:rsid w:val="00870A94"/>
    <w:rsid w:val="008720DC"/>
    <w:rsid w:val="00880003"/>
    <w:rsid w:val="008A05D9"/>
    <w:rsid w:val="008A3832"/>
    <w:rsid w:val="008A5FBD"/>
    <w:rsid w:val="008A745B"/>
    <w:rsid w:val="008A7979"/>
    <w:rsid w:val="008B7AA4"/>
    <w:rsid w:val="008C0C2F"/>
    <w:rsid w:val="008D1DFD"/>
    <w:rsid w:val="008D62FC"/>
    <w:rsid w:val="008F52D3"/>
    <w:rsid w:val="00902B8D"/>
    <w:rsid w:val="00903883"/>
    <w:rsid w:val="009107B1"/>
    <w:rsid w:val="00917C11"/>
    <w:rsid w:val="00936421"/>
    <w:rsid w:val="0093727E"/>
    <w:rsid w:val="00942026"/>
    <w:rsid w:val="009527FB"/>
    <w:rsid w:val="0096576A"/>
    <w:rsid w:val="009743A4"/>
    <w:rsid w:val="00975787"/>
    <w:rsid w:val="009815B8"/>
    <w:rsid w:val="00985DC7"/>
    <w:rsid w:val="0099239A"/>
    <w:rsid w:val="00992FB9"/>
    <w:rsid w:val="00994F3D"/>
    <w:rsid w:val="009A322B"/>
    <w:rsid w:val="009B481A"/>
    <w:rsid w:val="009D176B"/>
    <w:rsid w:val="009E1F72"/>
    <w:rsid w:val="009E50C7"/>
    <w:rsid w:val="009E64DA"/>
    <w:rsid w:val="009F5CEE"/>
    <w:rsid w:val="00A009D5"/>
    <w:rsid w:val="00A02463"/>
    <w:rsid w:val="00A07B8B"/>
    <w:rsid w:val="00A17033"/>
    <w:rsid w:val="00A24C52"/>
    <w:rsid w:val="00A3346F"/>
    <w:rsid w:val="00A5267F"/>
    <w:rsid w:val="00A6347B"/>
    <w:rsid w:val="00A650BF"/>
    <w:rsid w:val="00A72393"/>
    <w:rsid w:val="00A8180D"/>
    <w:rsid w:val="00A8201C"/>
    <w:rsid w:val="00A82164"/>
    <w:rsid w:val="00A876D6"/>
    <w:rsid w:val="00AA05D9"/>
    <w:rsid w:val="00AA4875"/>
    <w:rsid w:val="00AB0F84"/>
    <w:rsid w:val="00AC3CFA"/>
    <w:rsid w:val="00AD01CE"/>
    <w:rsid w:val="00B04C16"/>
    <w:rsid w:val="00B04D67"/>
    <w:rsid w:val="00B0788E"/>
    <w:rsid w:val="00B116F1"/>
    <w:rsid w:val="00B15C09"/>
    <w:rsid w:val="00B16291"/>
    <w:rsid w:val="00B231D6"/>
    <w:rsid w:val="00B2702C"/>
    <w:rsid w:val="00B5279B"/>
    <w:rsid w:val="00B54323"/>
    <w:rsid w:val="00B644B7"/>
    <w:rsid w:val="00B655BD"/>
    <w:rsid w:val="00B71F00"/>
    <w:rsid w:val="00B840B5"/>
    <w:rsid w:val="00B9158A"/>
    <w:rsid w:val="00B96128"/>
    <w:rsid w:val="00BA5B6F"/>
    <w:rsid w:val="00BB456C"/>
    <w:rsid w:val="00BB4ECB"/>
    <w:rsid w:val="00BC4A86"/>
    <w:rsid w:val="00BD0518"/>
    <w:rsid w:val="00BF0647"/>
    <w:rsid w:val="00BF4998"/>
    <w:rsid w:val="00BF4D0F"/>
    <w:rsid w:val="00C01C5E"/>
    <w:rsid w:val="00C0232C"/>
    <w:rsid w:val="00C164C8"/>
    <w:rsid w:val="00C320DD"/>
    <w:rsid w:val="00C4239C"/>
    <w:rsid w:val="00C43608"/>
    <w:rsid w:val="00C526F8"/>
    <w:rsid w:val="00C5746A"/>
    <w:rsid w:val="00C6116E"/>
    <w:rsid w:val="00C827B4"/>
    <w:rsid w:val="00C916C5"/>
    <w:rsid w:val="00C92195"/>
    <w:rsid w:val="00C921CE"/>
    <w:rsid w:val="00C95D9A"/>
    <w:rsid w:val="00C96BEA"/>
    <w:rsid w:val="00CA09DD"/>
    <w:rsid w:val="00CB39CE"/>
    <w:rsid w:val="00CC44FF"/>
    <w:rsid w:val="00CD439B"/>
    <w:rsid w:val="00CF4861"/>
    <w:rsid w:val="00D04F80"/>
    <w:rsid w:val="00D10ABE"/>
    <w:rsid w:val="00D15BBF"/>
    <w:rsid w:val="00D167F8"/>
    <w:rsid w:val="00D17DB9"/>
    <w:rsid w:val="00D275D8"/>
    <w:rsid w:val="00D312C9"/>
    <w:rsid w:val="00D3671F"/>
    <w:rsid w:val="00D37677"/>
    <w:rsid w:val="00D37E9E"/>
    <w:rsid w:val="00D41AE9"/>
    <w:rsid w:val="00D4420B"/>
    <w:rsid w:val="00D53015"/>
    <w:rsid w:val="00D5447C"/>
    <w:rsid w:val="00D63CC6"/>
    <w:rsid w:val="00D72541"/>
    <w:rsid w:val="00D76C66"/>
    <w:rsid w:val="00D87748"/>
    <w:rsid w:val="00DA7421"/>
    <w:rsid w:val="00DB571D"/>
    <w:rsid w:val="00DB7D8F"/>
    <w:rsid w:val="00E01230"/>
    <w:rsid w:val="00E208C4"/>
    <w:rsid w:val="00E22A88"/>
    <w:rsid w:val="00E25133"/>
    <w:rsid w:val="00E261C1"/>
    <w:rsid w:val="00E321A0"/>
    <w:rsid w:val="00E402A1"/>
    <w:rsid w:val="00E474A0"/>
    <w:rsid w:val="00E535E7"/>
    <w:rsid w:val="00E7265C"/>
    <w:rsid w:val="00E76611"/>
    <w:rsid w:val="00EA026E"/>
    <w:rsid w:val="00EE129A"/>
    <w:rsid w:val="00EE4BC0"/>
    <w:rsid w:val="00EF6489"/>
    <w:rsid w:val="00F0216F"/>
    <w:rsid w:val="00F23FF3"/>
    <w:rsid w:val="00F31DE6"/>
    <w:rsid w:val="00F32B5D"/>
    <w:rsid w:val="00F44828"/>
    <w:rsid w:val="00F45EB3"/>
    <w:rsid w:val="00F61692"/>
    <w:rsid w:val="00F86EBF"/>
    <w:rsid w:val="00F911DF"/>
    <w:rsid w:val="00F93F14"/>
    <w:rsid w:val="00FA525E"/>
    <w:rsid w:val="00FB1B6A"/>
    <w:rsid w:val="00FB5A47"/>
    <w:rsid w:val="00FC4CE5"/>
    <w:rsid w:val="00FD7DE5"/>
    <w:rsid w:val="00FE076D"/>
    <w:rsid w:val="00FF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lang w:val="en-GB"/>
    </w:rPr>
  </w:style>
  <w:style w:type="paragraph" w:styleId="Heading1">
    <w:name w:val="heading 1"/>
    <w:next w:val="BodyText"/>
    <w:qFormat/>
    <w:rsid w:val="00E01230"/>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lang w:val="en-GB"/>
    </w:rPr>
  </w:style>
  <w:style w:type="paragraph" w:styleId="Heading2">
    <w:name w:val="heading 2"/>
    <w:basedOn w:val="Heading1"/>
    <w:next w:val="BodyText"/>
    <w:qFormat/>
    <w:rsid w:val="008152E9"/>
    <w:pPr>
      <w:numPr>
        <w:ilvl w:val="1"/>
      </w:numPr>
      <w:spacing w:before="360"/>
      <w:outlineLvl w:val="1"/>
    </w:pPr>
    <w:rPr>
      <w:sz w:val="24"/>
    </w:rPr>
  </w:style>
  <w:style w:type="paragraph" w:styleId="Heading3">
    <w:name w:val="heading 3"/>
    <w:basedOn w:val="Heading2"/>
    <w:next w:val="BodyText"/>
    <w:qFormat/>
    <w:rsid w:val="00071AFC"/>
    <w:pPr>
      <w:numPr>
        <w:ilvl w:val="2"/>
      </w:numPr>
      <w:outlineLvl w:val="2"/>
    </w:pPr>
    <w:rPr>
      <w:sz w:val="22"/>
    </w:rPr>
  </w:style>
  <w:style w:type="paragraph" w:styleId="Heading4">
    <w:name w:val="heading 4"/>
    <w:basedOn w:val="Heading3"/>
    <w:next w:val="BodyText"/>
    <w:qFormat/>
    <w:rsid w:val="008152E9"/>
    <w:pPr>
      <w:numPr>
        <w:ilvl w:val="3"/>
      </w:numPr>
      <w:outlineLvl w:val="3"/>
    </w:pPr>
    <w:rPr>
      <w:b w:val="0"/>
    </w:rPr>
  </w:style>
  <w:style w:type="paragraph" w:styleId="Heading5">
    <w:name w:val="heading 5"/>
    <w:basedOn w:val="Heading4"/>
    <w:next w:val="BodyText"/>
    <w:qFormat/>
    <w:rsid w:val="008152E9"/>
    <w:pPr>
      <w:numPr>
        <w:ilvl w:val="4"/>
      </w:numPr>
      <w:spacing w:after="60"/>
      <w:ind w:left="2551" w:hanging="1304"/>
      <w:outlineLvl w:val="4"/>
    </w:pPr>
    <w:rPr>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071AFC"/>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rsid w:val="002257BE"/>
    <w:pPr>
      <w:tabs>
        <w:tab w:val="center" w:pos="4320"/>
        <w:tab w:val="right" w:pos="8640"/>
      </w:tabs>
      <w:spacing w:before="40"/>
    </w:pPr>
    <w:rPr>
      <w:rFonts w:ascii="Arial" w:hAnsi="Arial"/>
      <w:noProof/>
      <w:lang w:val="en-GB"/>
    </w:rPr>
  </w:style>
  <w:style w:type="paragraph" w:styleId="Footer">
    <w:name w:val="footer"/>
    <w:rsid w:val="002257BE"/>
    <w:pPr>
      <w:tabs>
        <w:tab w:val="center" w:pos="4320"/>
        <w:tab w:val="right" w:pos="8640"/>
      </w:tabs>
    </w:pPr>
    <w:rPr>
      <w:rFonts w:ascii="Arial" w:hAnsi="Arial"/>
      <w:noProof/>
      <w:sz w:val="12"/>
      <w:lang w:val="en-GB"/>
    </w:rPr>
  </w:style>
  <w:style w:type="paragraph" w:customStyle="1" w:styleId="Text">
    <w:name w:val="Text"/>
    <w:rsid w:val="00071AFC"/>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rsid w:val="00E01230"/>
    <w:pPr>
      <w:ind w:left="2552"/>
    </w:pPr>
    <w:rPr>
      <w:rFonts w:ascii="Arial" w:hAnsi="Arial"/>
      <w:noProof/>
      <w:sz w:val="22"/>
      <w:u w:val="single"/>
    </w:rPr>
  </w:style>
  <w:style w:type="paragraph" w:styleId="Title">
    <w:name w:val="Title"/>
    <w:next w:val="BodyText"/>
    <w:qFormat/>
    <w:rsid w:val="002257BE"/>
    <w:pPr>
      <w:spacing w:before="240" w:after="480"/>
      <w:ind w:left="2552"/>
    </w:pPr>
    <w:rPr>
      <w:rFonts w:ascii="Arial" w:hAnsi="Arial"/>
      <w:b/>
      <w:sz w:val="28"/>
      <w:lang w:val="en-GB"/>
    </w:rPr>
  </w:style>
  <w:style w:type="paragraph" w:styleId="TOC1">
    <w:name w:val="toc 1"/>
    <w:next w:val="Text"/>
    <w:autoRedefine/>
    <w:semiHidden/>
    <w:rsid w:val="00E01230"/>
    <w:pPr>
      <w:tabs>
        <w:tab w:val="right" w:leader="dot" w:pos="10206"/>
      </w:tabs>
      <w:ind w:left="3403" w:hanging="851"/>
    </w:pPr>
    <w:rPr>
      <w:rFonts w:ascii="Arial" w:hAnsi="Arial"/>
      <w:noProof/>
      <w:sz w:val="22"/>
      <w:lang w:val="en-GB"/>
    </w:rPr>
  </w:style>
  <w:style w:type="paragraph" w:styleId="TOC2">
    <w:name w:val="toc 2"/>
    <w:basedOn w:val="TOC1"/>
    <w:next w:val="Text"/>
    <w:autoRedefine/>
    <w:semiHidden/>
  </w:style>
  <w:style w:type="paragraph" w:styleId="TOC3">
    <w:name w:val="toc 3"/>
    <w:basedOn w:val="TOC1"/>
    <w:next w:val="Text"/>
    <w:autoRedefine/>
    <w:semiHidden/>
  </w:style>
  <w:style w:type="paragraph" w:styleId="TOC4">
    <w:name w:val="toc 4"/>
    <w:basedOn w:val="TOC1"/>
    <w:next w:val="Text"/>
    <w:autoRedefine/>
    <w:semiHidden/>
  </w:style>
  <w:style w:type="paragraph" w:customStyle="1" w:styleId="TableStyle">
    <w:name w:val="TableStyle"/>
    <w:rsid w:val="00071AFC"/>
    <w:pPr>
      <w:ind w:left="85"/>
    </w:pPr>
    <w:rPr>
      <w:rFonts w:ascii="Arial" w:hAnsi="Arial"/>
      <w:noProof/>
      <w:sz w:val="22"/>
      <w:lang w:val="en-GB"/>
    </w:rPr>
  </w:style>
  <w:style w:type="paragraph" w:styleId="List">
    <w:name w:val="List"/>
    <w:rsid w:val="00071AFC"/>
    <w:pPr>
      <w:numPr>
        <w:numId w:val="13"/>
      </w:numPr>
      <w:spacing w:before="180"/>
    </w:pPr>
    <w:rPr>
      <w:rFonts w:ascii="Arial" w:hAnsi="Arial"/>
      <w:sz w:val="22"/>
      <w:lang w:val="en-GB"/>
    </w:rPr>
  </w:style>
  <w:style w:type="paragraph" w:customStyle="1" w:styleId="NoSpellcheck">
    <w:name w:val="NoSpellcheck"/>
    <w:rsid w:val="00E01230"/>
    <w:rPr>
      <w:rFonts w:ascii="Arial" w:hAnsi="Arial"/>
      <w:noProof/>
      <w:sz w:val="12"/>
    </w:rPr>
  </w:style>
  <w:style w:type="paragraph" w:customStyle="1" w:styleId="Heading">
    <w:name w:val="Heading"/>
    <w:next w:val="BodyText"/>
    <w:rsid w:val="00734AAC"/>
    <w:pPr>
      <w:spacing w:before="360"/>
      <w:ind w:left="2552"/>
    </w:pPr>
    <w:rPr>
      <w:rFonts w:ascii="Arial" w:hAnsi="Arial"/>
      <w:b/>
      <w:sz w:val="22"/>
      <w:lang w:val="en-GB"/>
    </w:rPr>
  </w:style>
  <w:style w:type="paragraph" w:customStyle="1" w:styleId="Contents">
    <w:name w:val="Contents"/>
    <w:next w:val="Text"/>
    <w:rsid w:val="00A8201C"/>
    <w:pPr>
      <w:spacing w:before="360" w:after="120"/>
      <w:ind w:left="2552"/>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rsid w:val="00071AFC"/>
    <w:pPr>
      <w:numPr>
        <w:numId w:val="14"/>
      </w:numPr>
    </w:pPr>
  </w:style>
  <w:style w:type="paragraph" w:styleId="ListNumber">
    <w:name w:val="List Number"/>
    <w:rsid w:val="00071AFC"/>
    <w:pPr>
      <w:numPr>
        <w:numId w:val="17"/>
      </w:numPr>
      <w:spacing w:before="180"/>
      <w:ind w:left="2921" w:hanging="369"/>
    </w:pPr>
    <w:rPr>
      <w:rFonts w:ascii="Arial" w:hAnsi="Arial"/>
      <w:sz w:val="22"/>
      <w:lang w:val="en-GB"/>
    </w:rPr>
  </w:style>
  <w:style w:type="paragraph" w:customStyle="1" w:styleId="Distribution">
    <w:name w:val="Distribution"/>
    <w:basedOn w:val="Heading"/>
    <w:next w:val="Text"/>
    <w:rsid w:val="00E01230"/>
  </w:style>
  <w:style w:type="paragraph" w:styleId="ListNumber2">
    <w:name w:val="List Number 2"/>
    <w:pPr>
      <w:numPr>
        <w:numId w:val="2"/>
      </w:numPr>
      <w:spacing w:before="180"/>
    </w:pPr>
    <w:rPr>
      <w:rFonts w:ascii="Arial" w:hAnsi="Arial"/>
      <w:sz w:val="22"/>
      <w:lang w:val="en-GB"/>
    </w:rPr>
  </w:style>
  <w:style w:type="paragraph" w:styleId="ListNumber5">
    <w:name w:val="List Number 5"/>
    <w:basedOn w:val="Normal"/>
    <w:pPr>
      <w:numPr>
        <w:numId w:val="18"/>
      </w:numPr>
    </w:pPr>
  </w:style>
  <w:style w:type="paragraph" w:customStyle="1" w:styleId="ProgramStyle">
    <w:name w:val="ProgramStyle"/>
    <w:next w:val="BodyText"/>
    <w:rsid w:val="00071AFC"/>
    <w:pPr>
      <w:ind w:left="2552"/>
    </w:pPr>
    <w:rPr>
      <w:rFonts w:ascii="Courier New" w:hAnsi="Courier New"/>
      <w:sz w:val="16"/>
      <w:lang w:val="en-GB"/>
    </w:rPr>
  </w:style>
  <w:style w:type="paragraph" w:customStyle="1" w:styleId="Listdoublesingleline">
    <w:name w:val="List double single line"/>
    <w:rsid w:val="00071AFC"/>
    <w:pPr>
      <w:numPr>
        <w:numId w:val="26"/>
      </w:numPr>
    </w:pPr>
    <w:rPr>
      <w:rFonts w:ascii="Arial" w:hAnsi="Arial"/>
      <w:sz w:val="22"/>
    </w:rPr>
  </w:style>
  <w:style w:type="paragraph" w:customStyle="1" w:styleId="Listabcsingleline">
    <w:name w:val="List abc single line"/>
    <w:rsid w:val="00071AFC"/>
    <w:pPr>
      <w:numPr>
        <w:numId w:val="6"/>
      </w:numPr>
      <w:ind w:left="2921" w:hanging="369"/>
    </w:pPr>
    <w:rPr>
      <w:rFonts w:ascii="Arial" w:hAnsi="Arial"/>
      <w:sz w:val="22"/>
      <w:lang w:val="en-GB"/>
    </w:rPr>
  </w:style>
  <w:style w:type="paragraph" w:customStyle="1" w:styleId="Listabcdoubleline">
    <w:name w:val="List abc double line"/>
    <w:rsid w:val="00071AFC"/>
    <w:pPr>
      <w:numPr>
        <w:numId w:val="8"/>
      </w:numPr>
      <w:spacing w:before="220"/>
      <w:ind w:left="2921" w:hanging="369"/>
    </w:pPr>
    <w:rPr>
      <w:rFonts w:ascii="Arial" w:hAnsi="Arial"/>
      <w:sz w:val="22"/>
      <w:lang w:val="en-GB"/>
    </w:rPr>
  </w:style>
  <w:style w:type="paragraph" w:customStyle="1" w:styleId="Listnumbersingleline">
    <w:name w:val="List number single line"/>
    <w:rsid w:val="00071AFC"/>
    <w:pPr>
      <w:numPr>
        <w:numId w:val="27"/>
      </w:numPr>
      <w:ind w:left="2921" w:hanging="369"/>
    </w:pPr>
    <w:rPr>
      <w:rFonts w:ascii="Arial" w:hAnsi="Arial"/>
      <w:sz w:val="22"/>
      <w:lang w:val="en-GB"/>
    </w:rPr>
  </w:style>
  <w:style w:type="paragraph" w:customStyle="1" w:styleId="Listnumberdoubleline">
    <w:name w:val="List number double line"/>
    <w:rsid w:val="00071AFC"/>
    <w:pPr>
      <w:numPr>
        <w:numId w:val="29"/>
      </w:numPr>
      <w:spacing w:before="240"/>
      <w:ind w:left="2921" w:hanging="369"/>
    </w:pPr>
    <w:rPr>
      <w:rFonts w:ascii="Arial" w:hAnsi="Arial"/>
      <w:sz w:val="22"/>
      <w:lang w:val="en-GB"/>
    </w:rPr>
  </w:style>
  <w:style w:type="paragraph" w:customStyle="1" w:styleId="Listabcsinglelinewide">
    <w:name w:val="List abc single line (wide)"/>
    <w:pPr>
      <w:numPr>
        <w:numId w:val="5"/>
      </w:numPr>
    </w:pPr>
    <w:rPr>
      <w:rFonts w:ascii="Arial" w:hAnsi="Arial"/>
      <w:sz w:val="22"/>
      <w:lang w:val="en-GB" w:bidi="ar-DZ"/>
    </w:rPr>
  </w:style>
  <w:style w:type="paragraph" w:customStyle="1" w:styleId="Listnumberdoublelinewide">
    <w:name w:val="List number double line (wide)"/>
    <w:basedOn w:val="Listnumberdoubleline"/>
    <w:rsid w:val="00071AFC"/>
    <w:pPr>
      <w:numPr>
        <w:numId w:val="12"/>
      </w:numPr>
    </w:pPr>
  </w:style>
  <w:style w:type="paragraph" w:customStyle="1" w:styleId="Listnumbersinglelinewide">
    <w:name w:val="List number single line (wide)"/>
    <w:rsid w:val="00071AFC"/>
    <w:pPr>
      <w:numPr>
        <w:numId w:val="4"/>
      </w:numPr>
    </w:pPr>
    <w:rPr>
      <w:rFonts w:ascii="Arial" w:hAnsi="Arial"/>
      <w:sz w:val="22"/>
      <w:lang w:val="en-GB"/>
    </w:rPr>
  </w:style>
  <w:style w:type="paragraph" w:customStyle="1" w:styleId="Listabcdoublelinewide">
    <w:name w:val="List abc double line (wide)"/>
    <w:rsid w:val="00071AFC"/>
    <w:pPr>
      <w:numPr>
        <w:numId w:val="15"/>
      </w:numPr>
      <w:spacing w:before="220"/>
    </w:pPr>
    <w:rPr>
      <w:rFonts w:ascii="Arial" w:hAnsi="Arial"/>
      <w:sz w:val="22"/>
      <w:lang w:val="en-GB"/>
    </w:rPr>
  </w:style>
  <w:style w:type="paragraph" w:styleId="ListBullet2">
    <w:name w:val="List Bullet 2"/>
    <w:rsid w:val="00071AFC"/>
    <w:pPr>
      <w:numPr>
        <w:numId w:val="9"/>
      </w:numPr>
      <w:spacing w:before="220"/>
    </w:pPr>
    <w:rPr>
      <w:rFonts w:ascii="Arial" w:hAnsi="Arial"/>
      <w:sz w:val="22"/>
      <w:lang w:val="en-GB"/>
    </w:rPr>
  </w:style>
  <w:style w:type="paragraph" w:styleId="ListBullet">
    <w:name w:val="List Bullet"/>
    <w:rsid w:val="002F2510"/>
    <w:pPr>
      <w:numPr>
        <w:numId w:val="16"/>
      </w:numPr>
    </w:pPr>
    <w:rPr>
      <w:rFonts w:ascii="Arial" w:hAnsi="Arial"/>
      <w:sz w:val="22"/>
      <w:lang w:val="en-GB"/>
    </w:rPr>
  </w:style>
  <w:style w:type="paragraph" w:customStyle="1" w:styleId="ListBulletwide">
    <w:name w:val="List Bullet (wide)"/>
    <w:rsid w:val="00071AFC"/>
    <w:pPr>
      <w:numPr>
        <w:numId w:val="7"/>
      </w:numPr>
    </w:pPr>
    <w:rPr>
      <w:rFonts w:ascii="Arial" w:hAnsi="Arial"/>
      <w:sz w:val="22"/>
      <w:lang w:val="en-GB"/>
    </w:rPr>
  </w:style>
  <w:style w:type="paragraph" w:customStyle="1" w:styleId="ListBullet2wide">
    <w:name w:val="List Bullet 2 (wide)"/>
    <w:rsid w:val="00071AFC"/>
    <w:pPr>
      <w:numPr>
        <w:numId w:val="10"/>
      </w:numPr>
      <w:spacing w:before="220"/>
      <w:ind w:left="1667" w:hanging="363"/>
    </w:pPr>
    <w:rPr>
      <w:rFonts w:ascii="Arial" w:hAnsi="Arial"/>
      <w:sz w:val="22"/>
      <w:lang w:val="en-GB"/>
    </w:rPr>
  </w:style>
  <w:style w:type="paragraph" w:styleId="Closing">
    <w:name w:val="Closing"/>
    <w:basedOn w:val="Normal"/>
    <w:pPr>
      <w:ind w:left="4252"/>
    </w:pPr>
  </w:style>
  <w:style w:type="paragraph" w:customStyle="1" w:styleId="Term-list">
    <w:name w:val="Term-list"/>
    <w:rsid w:val="00071AFC"/>
    <w:pPr>
      <w:spacing w:before="240"/>
      <w:ind w:left="4820" w:hanging="2268"/>
    </w:pPr>
    <w:rPr>
      <w:rFonts w:ascii="Arial" w:hAnsi="Arial"/>
      <w:sz w:val="22"/>
      <w:lang w:val="en-GB"/>
    </w:rPr>
  </w:style>
  <w:style w:type="paragraph" w:styleId="FootnoteText">
    <w:name w:val="footnote text"/>
    <w:basedOn w:val="Normal"/>
    <w:link w:val="FootnoteTextChar"/>
    <w:rsid w:val="00D37677"/>
    <w:rPr>
      <w:sz w:val="20"/>
    </w:rPr>
  </w:style>
  <w:style w:type="character" w:customStyle="1" w:styleId="FootnoteTextChar">
    <w:name w:val="Footnote Text Char"/>
    <w:basedOn w:val="DefaultParagraphFont"/>
    <w:link w:val="FootnoteText"/>
    <w:rsid w:val="00D37677"/>
    <w:rPr>
      <w:rFonts w:ascii="Arial" w:hAnsi="Arial"/>
      <w:lang w:val="en-GB"/>
    </w:rPr>
  </w:style>
  <w:style w:type="paragraph" w:styleId="Caption">
    <w:name w:val="caption"/>
    <w:basedOn w:val="Normal"/>
    <w:next w:val="Normal"/>
    <w:unhideWhenUsed/>
    <w:qFormat/>
    <w:rsid w:val="00D37677"/>
    <w:rPr>
      <w:b/>
      <w:bCs/>
      <w:sz w:val="20"/>
    </w:rPr>
  </w:style>
  <w:style w:type="paragraph" w:customStyle="1" w:styleId="CaptionFigure">
    <w:name w:val="CaptionFigure"/>
    <w:next w:val="BodyText"/>
    <w:rsid w:val="005A2197"/>
    <w:pPr>
      <w:tabs>
        <w:tab w:val="left" w:pos="3686"/>
      </w:tabs>
      <w:spacing w:before="120" w:after="60"/>
      <w:ind w:left="3516" w:hanging="964"/>
    </w:pPr>
    <w:rPr>
      <w:rFonts w:ascii="Arial" w:hAnsi="Arial"/>
      <w:lang w:val="en-GB"/>
    </w:rPr>
  </w:style>
  <w:style w:type="paragraph" w:customStyle="1" w:styleId="CaptionTable">
    <w:name w:val="CaptionTable"/>
    <w:next w:val="BodyText"/>
    <w:rsid w:val="005A2197"/>
    <w:pPr>
      <w:tabs>
        <w:tab w:val="left" w:pos="3686"/>
      </w:tabs>
      <w:spacing w:before="120" w:after="60"/>
      <w:ind w:left="3516" w:hanging="964"/>
    </w:pPr>
    <w:rPr>
      <w:rFonts w:ascii="Arial" w:hAnsi="Arial"/>
      <w:lang w:val="en-GB"/>
    </w:rPr>
  </w:style>
  <w:style w:type="paragraph" w:customStyle="1" w:styleId="CaptionEquation">
    <w:name w:val="CaptionEquation"/>
    <w:next w:val="BodyText"/>
    <w:rsid w:val="005A2197"/>
    <w:pPr>
      <w:tabs>
        <w:tab w:val="left" w:pos="3827"/>
      </w:tabs>
      <w:spacing w:before="120" w:after="60"/>
      <w:ind w:left="3743" w:hanging="1191"/>
    </w:pPr>
    <w:rPr>
      <w:rFonts w:ascii="Arial" w:hAnsi="Arial"/>
      <w:lang w:val="en-GB"/>
    </w:rPr>
  </w:style>
  <w:style w:type="paragraph" w:customStyle="1" w:styleId="CaptionFigureWide">
    <w:name w:val="CaptionFigureWide"/>
    <w:next w:val="BodyText"/>
    <w:rsid w:val="005A2197"/>
    <w:pPr>
      <w:tabs>
        <w:tab w:val="left" w:pos="2268"/>
      </w:tabs>
      <w:spacing w:before="120" w:after="60"/>
      <w:ind w:left="2268" w:hanging="964"/>
    </w:pPr>
    <w:rPr>
      <w:rFonts w:ascii="Arial" w:hAnsi="Arial"/>
      <w:lang w:val="en-GB"/>
    </w:rPr>
  </w:style>
  <w:style w:type="paragraph" w:customStyle="1" w:styleId="CaptionTableWide">
    <w:name w:val="CaptionTableWide"/>
    <w:next w:val="BodyText"/>
    <w:rsid w:val="005A2197"/>
    <w:pPr>
      <w:tabs>
        <w:tab w:val="left" w:pos="2268"/>
      </w:tabs>
      <w:spacing w:before="120" w:after="60"/>
      <w:ind w:left="2268" w:hanging="964"/>
    </w:pPr>
    <w:rPr>
      <w:rFonts w:ascii="Arial" w:hAnsi="Arial"/>
      <w:lang w:val="en-GB"/>
    </w:rPr>
  </w:style>
  <w:style w:type="paragraph" w:customStyle="1" w:styleId="CaptionEquationWide">
    <w:name w:val="CaptionEquationWide"/>
    <w:next w:val="BodyText"/>
    <w:rsid w:val="005A2197"/>
    <w:pPr>
      <w:tabs>
        <w:tab w:val="left" w:pos="2552"/>
      </w:tabs>
      <w:spacing w:before="120" w:after="60"/>
      <w:ind w:left="2495" w:hanging="1191"/>
    </w:pPr>
    <w:rPr>
      <w:rFonts w:ascii="Arial" w:hAnsi="Arial"/>
      <w:lang w:val="en-GB"/>
    </w:rPr>
  </w:style>
  <w:style w:type="paragraph" w:styleId="BalloonText">
    <w:name w:val="Balloon Text"/>
    <w:basedOn w:val="Normal"/>
    <w:link w:val="BalloonTextChar"/>
    <w:rsid w:val="004725A1"/>
    <w:rPr>
      <w:rFonts w:ascii="Tahoma" w:hAnsi="Tahoma" w:cs="Tahoma"/>
      <w:sz w:val="16"/>
      <w:szCs w:val="16"/>
    </w:rPr>
  </w:style>
  <w:style w:type="character" w:customStyle="1" w:styleId="BalloonTextChar">
    <w:name w:val="Balloon Text Char"/>
    <w:basedOn w:val="DefaultParagraphFont"/>
    <w:link w:val="BalloonText"/>
    <w:rsid w:val="004725A1"/>
    <w:rPr>
      <w:rFonts w:ascii="Tahoma" w:hAnsi="Tahoma" w:cs="Tahoma"/>
      <w:sz w:val="16"/>
      <w:szCs w:val="16"/>
      <w:lang w:val="en-GB"/>
    </w:rPr>
  </w:style>
  <w:style w:type="table" w:styleId="TableGrid">
    <w:name w:val="Table Grid"/>
    <w:basedOn w:val="TableNormal"/>
    <w:rsid w:val="004C35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542604"/>
    <w:rPr>
      <w:sz w:val="16"/>
      <w:szCs w:val="16"/>
    </w:rPr>
  </w:style>
  <w:style w:type="paragraph" w:styleId="CommentText">
    <w:name w:val="annotation text"/>
    <w:basedOn w:val="Normal"/>
    <w:link w:val="CommentTextChar"/>
    <w:rsid w:val="00542604"/>
    <w:rPr>
      <w:sz w:val="20"/>
    </w:rPr>
  </w:style>
  <w:style w:type="character" w:customStyle="1" w:styleId="CommentTextChar">
    <w:name w:val="Comment Text Char"/>
    <w:basedOn w:val="DefaultParagraphFont"/>
    <w:link w:val="CommentText"/>
    <w:rsid w:val="00542604"/>
    <w:rPr>
      <w:rFonts w:ascii="Arial" w:hAnsi="Arial"/>
      <w:lang w:val="en-GB"/>
    </w:rPr>
  </w:style>
  <w:style w:type="paragraph" w:styleId="CommentSubject">
    <w:name w:val="annotation subject"/>
    <w:basedOn w:val="CommentText"/>
    <w:next w:val="CommentText"/>
    <w:link w:val="CommentSubjectChar"/>
    <w:rsid w:val="00542604"/>
    <w:rPr>
      <w:b/>
      <w:bCs/>
    </w:rPr>
  </w:style>
  <w:style w:type="character" w:customStyle="1" w:styleId="CommentSubjectChar">
    <w:name w:val="Comment Subject Char"/>
    <w:basedOn w:val="CommentTextChar"/>
    <w:link w:val="CommentSubject"/>
    <w:rsid w:val="00542604"/>
    <w:rPr>
      <w:rFonts w:ascii="Arial" w:hAnsi="Arial"/>
      <w:b/>
      <w:bCs/>
      <w:lang w:val="en-GB"/>
    </w:rPr>
  </w:style>
  <w:style w:type="character" w:styleId="FootnoteReference">
    <w:name w:val="footnote reference"/>
    <w:basedOn w:val="DefaultParagraphFont"/>
    <w:rsid w:val="005A63A5"/>
    <w:rPr>
      <w:vertAlign w:val="superscript"/>
    </w:rPr>
  </w:style>
  <w:style w:type="character" w:styleId="Hyperlink">
    <w:name w:val="Hyperlink"/>
    <w:basedOn w:val="DefaultParagraphFont"/>
    <w:rsid w:val="006341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lang w:val="en-GB"/>
    </w:rPr>
  </w:style>
  <w:style w:type="paragraph" w:styleId="Heading1">
    <w:name w:val="heading 1"/>
    <w:next w:val="BodyText"/>
    <w:qFormat/>
    <w:rsid w:val="00E01230"/>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lang w:val="en-GB"/>
    </w:rPr>
  </w:style>
  <w:style w:type="paragraph" w:styleId="Heading2">
    <w:name w:val="heading 2"/>
    <w:basedOn w:val="Heading1"/>
    <w:next w:val="BodyText"/>
    <w:qFormat/>
    <w:rsid w:val="008152E9"/>
    <w:pPr>
      <w:numPr>
        <w:ilvl w:val="1"/>
      </w:numPr>
      <w:spacing w:before="360"/>
      <w:outlineLvl w:val="1"/>
    </w:pPr>
    <w:rPr>
      <w:sz w:val="24"/>
    </w:rPr>
  </w:style>
  <w:style w:type="paragraph" w:styleId="Heading3">
    <w:name w:val="heading 3"/>
    <w:basedOn w:val="Heading2"/>
    <w:next w:val="BodyText"/>
    <w:qFormat/>
    <w:rsid w:val="00071AFC"/>
    <w:pPr>
      <w:numPr>
        <w:ilvl w:val="2"/>
      </w:numPr>
      <w:outlineLvl w:val="2"/>
    </w:pPr>
    <w:rPr>
      <w:sz w:val="22"/>
    </w:rPr>
  </w:style>
  <w:style w:type="paragraph" w:styleId="Heading4">
    <w:name w:val="heading 4"/>
    <w:basedOn w:val="Heading3"/>
    <w:next w:val="BodyText"/>
    <w:qFormat/>
    <w:rsid w:val="008152E9"/>
    <w:pPr>
      <w:numPr>
        <w:ilvl w:val="3"/>
      </w:numPr>
      <w:outlineLvl w:val="3"/>
    </w:pPr>
    <w:rPr>
      <w:b w:val="0"/>
    </w:rPr>
  </w:style>
  <w:style w:type="paragraph" w:styleId="Heading5">
    <w:name w:val="heading 5"/>
    <w:basedOn w:val="Heading4"/>
    <w:next w:val="BodyText"/>
    <w:qFormat/>
    <w:rsid w:val="008152E9"/>
    <w:pPr>
      <w:numPr>
        <w:ilvl w:val="4"/>
      </w:numPr>
      <w:spacing w:after="60"/>
      <w:ind w:left="2551" w:hanging="1304"/>
      <w:outlineLvl w:val="4"/>
    </w:pPr>
    <w:rPr>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071AFC"/>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rsid w:val="002257BE"/>
    <w:pPr>
      <w:tabs>
        <w:tab w:val="center" w:pos="4320"/>
        <w:tab w:val="right" w:pos="8640"/>
      </w:tabs>
      <w:spacing w:before="40"/>
    </w:pPr>
    <w:rPr>
      <w:rFonts w:ascii="Arial" w:hAnsi="Arial"/>
      <w:noProof/>
      <w:lang w:val="en-GB"/>
    </w:rPr>
  </w:style>
  <w:style w:type="paragraph" w:styleId="Footer">
    <w:name w:val="footer"/>
    <w:rsid w:val="002257BE"/>
    <w:pPr>
      <w:tabs>
        <w:tab w:val="center" w:pos="4320"/>
        <w:tab w:val="right" w:pos="8640"/>
      </w:tabs>
    </w:pPr>
    <w:rPr>
      <w:rFonts w:ascii="Arial" w:hAnsi="Arial"/>
      <w:noProof/>
      <w:sz w:val="12"/>
      <w:lang w:val="en-GB"/>
    </w:rPr>
  </w:style>
  <w:style w:type="paragraph" w:customStyle="1" w:styleId="Text">
    <w:name w:val="Text"/>
    <w:rsid w:val="00071AFC"/>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rsid w:val="00E01230"/>
    <w:pPr>
      <w:ind w:left="2552"/>
    </w:pPr>
    <w:rPr>
      <w:rFonts w:ascii="Arial" w:hAnsi="Arial"/>
      <w:noProof/>
      <w:sz w:val="22"/>
      <w:u w:val="single"/>
    </w:rPr>
  </w:style>
  <w:style w:type="paragraph" w:styleId="Title">
    <w:name w:val="Title"/>
    <w:next w:val="BodyText"/>
    <w:qFormat/>
    <w:rsid w:val="002257BE"/>
    <w:pPr>
      <w:spacing w:before="240" w:after="480"/>
      <w:ind w:left="2552"/>
    </w:pPr>
    <w:rPr>
      <w:rFonts w:ascii="Arial" w:hAnsi="Arial"/>
      <w:b/>
      <w:sz w:val="28"/>
      <w:lang w:val="en-GB"/>
    </w:rPr>
  </w:style>
  <w:style w:type="paragraph" w:styleId="TOC1">
    <w:name w:val="toc 1"/>
    <w:next w:val="Text"/>
    <w:autoRedefine/>
    <w:semiHidden/>
    <w:rsid w:val="00E01230"/>
    <w:pPr>
      <w:tabs>
        <w:tab w:val="right" w:leader="dot" w:pos="10206"/>
      </w:tabs>
      <w:ind w:left="3403" w:hanging="851"/>
    </w:pPr>
    <w:rPr>
      <w:rFonts w:ascii="Arial" w:hAnsi="Arial"/>
      <w:noProof/>
      <w:sz w:val="22"/>
      <w:lang w:val="en-GB"/>
    </w:rPr>
  </w:style>
  <w:style w:type="paragraph" w:styleId="TOC2">
    <w:name w:val="toc 2"/>
    <w:basedOn w:val="TOC1"/>
    <w:next w:val="Text"/>
    <w:autoRedefine/>
    <w:semiHidden/>
  </w:style>
  <w:style w:type="paragraph" w:styleId="TOC3">
    <w:name w:val="toc 3"/>
    <w:basedOn w:val="TOC1"/>
    <w:next w:val="Text"/>
    <w:autoRedefine/>
    <w:semiHidden/>
  </w:style>
  <w:style w:type="paragraph" w:styleId="TOC4">
    <w:name w:val="toc 4"/>
    <w:basedOn w:val="TOC1"/>
    <w:next w:val="Text"/>
    <w:autoRedefine/>
    <w:semiHidden/>
  </w:style>
  <w:style w:type="paragraph" w:customStyle="1" w:styleId="TableStyle">
    <w:name w:val="TableStyle"/>
    <w:rsid w:val="00071AFC"/>
    <w:pPr>
      <w:ind w:left="85"/>
    </w:pPr>
    <w:rPr>
      <w:rFonts w:ascii="Arial" w:hAnsi="Arial"/>
      <w:noProof/>
      <w:sz w:val="22"/>
      <w:lang w:val="en-GB"/>
    </w:rPr>
  </w:style>
  <w:style w:type="paragraph" w:styleId="List">
    <w:name w:val="List"/>
    <w:rsid w:val="00071AFC"/>
    <w:pPr>
      <w:numPr>
        <w:numId w:val="13"/>
      </w:numPr>
      <w:spacing w:before="180"/>
    </w:pPr>
    <w:rPr>
      <w:rFonts w:ascii="Arial" w:hAnsi="Arial"/>
      <w:sz w:val="22"/>
      <w:lang w:val="en-GB"/>
    </w:rPr>
  </w:style>
  <w:style w:type="paragraph" w:customStyle="1" w:styleId="NoSpellcheck">
    <w:name w:val="NoSpellcheck"/>
    <w:rsid w:val="00E01230"/>
    <w:rPr>
      <w:rFonts w:ascii="Arial" w:hAnsi="Arial"/>
      <w:noProof/>
      <w:sz w:val="12"/>
    </w:rPr>
  </w:style>
  <w:style w:type="paragraph" w:customStyle="1" w:styleId="Heading">
    <w:name w:val="Heading"/>
    <w:next w:val="BodyText"/>
    <w:rsid w:val="00734AAC"/>
    <w:pPr>
      <w:spacing w:before="360"/>
      <w:ind w:left="2552"/>
    </w:pPr>
    <w:rPr>
      <w:rFonts w:ascii="Arial" w:hAnsi="Arial"/>
      <w:b/>
      <w:sz w:val="22"/>
      <w:lang w:val="en-GB"/>
    </w:rPr>
  </w:style>
  <w:style w:type="paragraph" w:customStyle="1" w:styleId="Contents">
    <w:name w:val="Contents"/>
    <w:next w:val="Text"/>
    <w:rsid w:val="00A8201C"/>
    <w:pPr>
      <w:spacing w:before="360" w:after="120"/>
      <w:ind w:left="2552"/>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rsid w:val="00071AFC"/>
    <w:pPr>
      <w:numPr>
        <w:numId w:val="14"/>
      </w:numPr>
    </w:pPr>
  </w:style>
  <w:style w:type="paragraph" w:styleId="ListNumber">
    <w:name w:val="List Number"/>
    <w:rsid w:val="00071AFC"/>
    <w:pPr>
      <w:numPr>
        <w:numId w:val="17"/>
      </w:numPr>
      <w:spacing w:before="180"/>
      <w:ind w:left="2921" w:hanging="369"/>
    </w:pPr>
    <w:rPr>
      <w:rFonts w:ascii="Arial" w:hAnsi="Arial"/>
      <w:sz w:val="22"/>
      <w:lang w:val="en-GB"/>
    </w:rPr>
  </w:style>
  <w:style w:type="paragraph" w:customStyle="1" w:styleId="Distribution">
    <w:name w:val="Distribution"/>
    <w:basedOn w:val="Heading"/>
    <w:next w:val="Text"/>
    <w:rsid w:val="00E01230"/>
  </w:style>
  <w:style w:type="paragraph" w:styleId="ListNumber2">
    <w:name w:val="List Number 2"/>
    <w:pPr>
      <w:numPr>
        <w:numId w:val="2"/>
      </w:numPr>
      <w:spacing w:before="180"/>
    </w:pPr>
    <w:rPr>
      <w:rFonts w:ascii="Arial" w:hAnsi="Arial"/>
      <w:sz w:val="22"/>
      <w:lang w:val="en-GB"/>
    </w:rPr>
  </w:style>
  <w:style w:type="paragraph" w:styleId="ListNumber5">
    <w:name w:val="List Number 5"/>
    <w:basedOn w:val="Normal"/>
    <w:pPr>
      <w:numPr>
        <w:numId w:val="18"/>
      </w:numPr>
    </w:pPr>
  </w:style>
  <w:style w:type="paragraph" w:customStyle="1" w:styleId="ProgramStyle">
    <w:name w:val="ProgramStyle"/>
    <w:next w:val="BodyText"/>
    <w:rsid w:val="00071AFC"/>
    <w:pPr>
      <w:ind w:left="2552"/>
    </w:pPr>
    <w:rPr>
      <w:rFonts w:ascii="Courier New" w:hAnsi="Courier New"/>
      <w:sz w:val="16"/>
      <w:lang w:val="en-GB"/>
    </w:rPr>
  </w:style>
  <w:style w:type="paragraph" w:customStyle="1" w:styleId="Listdoublesingleline">
    <w:name w:val="List double single line"/>
    <w:rsid w:val="00071AFC"/>
    <w:pPr>
      <w:numPr>
        <w:numId w:val="26"/>
      </w:numPr>
    </w:pPr>
    <w:rPr>
      <w:rFonts w:ascii="Arial" w:hAnsi="Arial"/>
      <w:sz w:val="22"/>
    </w:rPr>
  </w:style>
  <w:style w:type="paragraph" w:customStyle="1" w:styleId="Listabcsingleline">
    <w:name w:val="List abc single line"/>
    <w:rsid w:val="00071AFC"/>
    <w:pPr>
      <w:numPr>
        <w:numId w:val="6"/>
      </w:numPr>
      <w:ind w:left="2921" w:hanging="369"/>
    </w:pPr>
    <w:rPr>
      <w:rFonts w:ascii="Arial" w:hAnsi="Arial"/>
      <w:sz w:val="22"/>
      <w:lang w:val="en-GB"/>
    </w:rPr>
  </w:style>
  <w:style w:type="paragraph" w:customStyle="1" w:styleId="Listabcdoubleline">
    <w:name w:val="List abc double line"/>
    <w:rsid w:val="00071AFC"/>
    <w:pPr>
      <w:numPr>
        <w:numId w:val="8"/>
      </w:numPr>
      <w:spacing w:before="220"/>
      <w:ind w:left="2921" w:hanging="369"/>
    </w:pPr>
    <w:rPr>
      <w:rFonts w:ascii="Arial" w:hAnsi="Arial"/>
      <w:sz w:val="22"/>
      <w:lang w:val="en-GB"/>
    </w:rPr>
  </w:style>
  <w:style w:type="paragraph" w:customStyle="1" w:styleId="Listnumbersingleline">
    <w:name w:val="List number single line"/>
    <w:rsid w:val="00071AFC"/>
    <w:pPr>
      <w:numPr>
        <w:numId w:val="27"/>
      </w:numPr>
      <w:ind w:left="2921" w:hanging="369"/>
    </w:pPr>
    <w:rPr>
      <w:rFonts w:ascii="Arial" w:hAnsi="Arial"/>
      <w:sz w:val="22"/>
      <w:lang w:val="en-GB"/>
    </w:rPr>
  </w:style>
  <w:style w:type="paragraph" w:customStyle="1" w:styleId="Listnumberdoubleline">
    <w:name w:val="List number double line"/>
    <w:rsid w:val="00071AFC"/>
    <w:pPr>
      <w:numPr>
        <w:numId w:val="29"/>
      </w:numPr>
      <w:spacing w:before="240"/>
      <w:ind w:left="2921" w:hanging="369"/>
    </w:pPr>
    <w:rPr>
      <w:rFonts w:ascii="Arial" w:hAnsi="Arial"/>
      <w:sz w:val="22"/>
      <w:lang w:val="en-GB"/>
    </w:rPr>
  </w:style>
  <w:style w:type="paragraph" w:customStyle="1" w:styleId="Listabcsinglelinewide">
    <w:name w:val="List abc single line (wide)"/>
    <w:pPr>
      <w:numPr>
        <w:numId w:val="5"/>
      </w:numPr>
    </w:pPr>
    <w:rPr>
      <w:rFonts w:ascii="Arial" w:hAnsi="Arial"/>
      <w:sz w:val="22"/>
      <w:lang w:val="en-GB" w:bidi="ar-DZ"/>
    </w:rPr>
  </w:style>
  <w:style w:type="paragraph" w:customStyle="1" w:styleId="Listnumberdoublelinewide">
    <w:name w:val="List number double line (wide)"/>
    <w:basedOn w:val="Listnumberdoubleline"/>
    <w:rsid w:val="00071AFC"/>
    <w:pPr>
      <w:numPr>
        <w:numId w:val="12"/>
      </w:numPr>
    </w:pPr>
  </w:style>
  <w:style w:type="paragraph" w:customStyle="1" w:styleId="Listnumbersinglelinewide">
    <w:name w:val="List number single line (wide)"/>
    <w:rsid w:val="00071AFC"/>
    <w:pPr>
      <w:numPr>
        <w:numId w:val="4"/>
      </w:numPr>
    </w:pPr>
    <w:rPr>
      <w:rFonts w:ascii="Arial" w:hAnsi="Arial"/>
      <w:sz w:val="22"/>
      <w:lang w:val="en-GB"/>
    </w:rPr>
  </w:style>
  <w:style w:type="paragraph" w:customStyle="1" w:styleId="Listabcdoublelinewide">
    <w:name w:val="List abc double line (wide)"/>
    <w:rsid w:val="00071AFC"/>
    <w:pPr>
      <w:numPr>
        <w:numId w:val="15"/>
      </w:numPr>
      <w:spacing w:before="220"/>
    </w:pPr>
    <w:rPr>
      <w:rFonts w:ascii="Arial" w:hAnsi="Arial"/>
      <w:sz w:val="22"/>
      <w:lang w:val="en-GB"/>
    </w:rPr>
  </w:style>
  <w:style w:type="paragraph" w:styleId="ListBullet2">
    <w:name w:val="List Bullet 2"/>
    <w:rsid w:val="00071AFC"/>
    <w:pPr>
      <w:numPr>
        <w:numId w:val="9"/>
      </w:numPr>
      <w:spacing w:before="220"/>
    </w:pPr>
    <w:rPr>
      <w:rFonts w:ascii="Arial" w:hAnsi="Arial"/>
      <w:sz w:val="22"/>
      <w:lang w:val="en-GB"/>
    </w:rPr>
  </w:style>
  <w:style w:type="paragraph" w:styleId="ListBullet">
    <w:name w:val="List Bullet"/>
    <w:rsid w:val="002F2510"/>
    <w:pPr>
      <w:numPr>
        <w:numId w:val="16"/>
      </w:numPr>
    </w:pPr>
    <w:rPr>
      <w:rFonts w:ascii="Arial" w:hAnsi="Arial"/>
      <w:sz w:val="22"/>
      <w:lang w:val="en-GB"/>
    </w:rPr>
  </w:style>
  <w:style w:type="paragraph" w:customStyle="1" w:styleId="ListBulletwide">
    <w:name w:val="List Bullet (wide)"/>
    <w:rsid w:val="00071AFC"/>
    <w:pPr>
      <w:numPr>
        <w:numId w:val="7"/>
      </w:numPr>
    </w:pPr>
    <w:rPr>
      <w:rFonts w:ascii="Arial" w:hAnsi="Arial"/>
      <w:sz w:val="22"/>
      <w:lang w:val="en-GB"/>
    </w:rPr>
  </w:style>
  <w:style w:type="paragraph" w:customStyle="1" w:styleId="ListBullet2wide">
    <w:name w:val="List Bullet 2 (wide)"/>
    <w:rsid w:val="00071AFC"/>
    <w:pPr>
      <w:numPr>
        <w:numId w:val="10"/>
      </w:numPr>
      <w:spacing w:before="220"/>
      <w:ind w:left="1667" w:hanging="363"/>
    </w:pPr>
    <w:rPr>
      <w:rFonts w:ascii="Arial" w:hAnsi="Arial"/>
      <w:sz w:val="22"/>
      <w:lang w:val="en-GB"/>
    </w:rPr>
  </w:style>
  <w:style w:type="paragraph" w:styleId="Closing">
    <w:name w:val="Closing"/>
    <w:basedOn w:val="Normal"/>
    <w:pPr>
      <w:ind w:left="4252"/>
    </w:pPr>
  </w:style>
  <w:style w:type="paragraph" w:customStyle="1" w:styleId="Term-list">
    <w:name w:val="Term-list"/>
    <w:rsid w:val="00071AFC"/>
    <w:pPr>
      <w:spacing w:before="240"/>
      <w:ind w:left="4820" w:hanging="2268"/>
    </w:pPr>
    <w:rPr>
      <w:rFonts w:ascii="Arial" w:hAnsi="Arial"/>
      <w:sz w:val="22"/>
      <w:lang w:val="en-GB"/>
    </w:rPr>
  </w:style>
  <w:style w:type="paragraph" w:styleId="FootnoteText">
    <w:name w:val="footnote text"/>
    <w:basedOn w:val="Normal"/>
    <w:link w:val="FootnoteTextChar"/>
    <w:rsid w:val="00D37677"/>
    <w:rPr>
      <w:sz w:val="20"/>
    </w:rPr>
  </w:style>
  <w:style w:type="character" w:customStyle="1" w:styleId="FootnoteTextChar">
    <w:name w:val="Footnote Text Char"/>
    <w:basedOn w:val="DefaultParagraphFont"/>
    <w:link w:val="FootnoteText"/>
    <w:rsid w:val="00D37677"/>
    <w:rPr>
      <w:rFonts w:ascii="Arial" w:hAnsi="Arial"/>
      <w:lang w:val="en-GB"/>
    </w:rPr>
  </w:style>
  <w:style w:type="paragraph" w:styleId="Caption">
    <w:name w:val="caption"/>
    <w:basedOn w:val="Normal"/>
    <w:next w:val="Normal"/>
    <w:unhideWhenUsed/>
    <w:qFormat/>
    <w:rsid w:val="00D37677"/>
    <w:rPr>
      <w:b/>
      <w:bCs/>
      <w:sz w:val="20"/>
    </w:rPr>
  </w:style>
  <w:style w:type="paragraph" w:customStyle="1" w:styleId="CaptionFigure">
    <w:name w:val="CaptionFigure"/>
    <w:next w:val="BodyText"/>
    <w:rsid w:val="005A2197"/>
    <w:pPr>
      <w:tabs>
        <w:tab w:val="left" w:pos="3686"/>
      </w:tabs>
      <w:spacing w:before="120" w:after="60"/>
      <w:ind w:left="3516" w:hanging="964"/>
    </w:pPr>
    <w:rPr>
      <w:rFonts w:ascii="Arial" w:hAnsi="Arial"/>
      <w:lang w:val="en-GB"/>
    </w:rPr>
  </w:style>
  <w:style w:type="paragraph" w:customStyle="1" w:styleId="CaptionTable">
    <w:name w:val="CaptionTable"/>
    <w:next w:val="BodyText"/>
    <w:rsid w:val="005A2197"/>
    <w:pPr>
      <w:tabs>
        <w:tab w:val="left" w:pos="3686"/>
      </w:tabs>
      <w:spacing w:before="120" w:after="60"/>
      <w:ind w:left="3516" w:hanging="964"/>
    </w:pPr>
    <w:rPr>
      <w:rFonts w:ascii="Arial" w:hAnsi="Arial"/>
      <w:lang w:val="en-GB"/>
    </w:rPr>
  </w:style>
  <w:style w:type="paragraph" w:customStyle="1" w:styleId="CaptionEquation">
    <w:name w:val="CaptionEquation"/>
    <w:next w:val="BodyText"/>
    <w:rsid w:val="005A2197"/>
    <w:pPr>
      <w:tabs>
        <w:tab w:val="left" w:pos="3827"/>
      </w:tabs>
      <w:spacing w:before="120" w:after="60"/>
      <w:ind w:left="3743" w:hanging="1191"/>
    </w:pPr>
    <w:rPr>
      <w:rFonts w:ascii="Arial" w:hAnsi="Arial"/>
      <w:lang w:val="en-GB"/>
    </w:rPr>
  </w:style>
  <w:style w:type="paragraph" w:customStyle="1" w:styleId="CaptionFigureWide">
    <w:name w:val="CaptionFigureWide"/>
    <w:next w:val="BodyText"/>
    <w:rsid w:val="005A2197"/>
    <w:pPr>
      <w:tabs>
        <w:tab w:val="left" w:pos="2268"/>
      </w:tabs>
      <w:spacing w:before="120" w:after="60"/>
      <w:ind w:left="2268" w:hanging="964"/>
    </w:pPr>
    <w:rPr>
      <w:rFonts w:ascii="Arial" w:hAnsi="Arial"/>
      <w:lang w:val="en-GB"/>
    </w:rPr>
  </w:style>
  <w:style w:type="paragraph" w:customStyle="1" w:styleId="CaptionTableWide">
    <w:name w:val="CaptionTableWide"/>
    <w:next w:val="BodyText"/>
    <w:rsid w:val="005A2197"/>
    <w:pPr>
      <w:tabs>
        <w:tab w:val="left" w:pos="2268"/>
      </w:tabs>
      <w:spacing w:before="120" w:after="60"/>
      <w:ind w:left="2268" w:hanging="964"/>
    </w:pPr>
    <w:rPr>
      <w:rFonts w:ascii="Arial" w:hAnsi="Arial"/>
      <w:lang w:val="en-GB"/>
    </w:rPr>
  </w:style>
  <w:style w:type="paragraph" w:customStyle="1" w:styleId="CaptionEquationWide">
    <w:name w:val="CaptionEquationWide"/>
    <w:next w:val="BodyText"/>
    <w:rsid w:val="005A2197"/>
    <w:pPr>
      <w:tabs>
        <w:tab w:val="left" w:pos="2552"/>
      </w:tabs>
      <w:spacing w:before="120" w:after="60"/>
      <w:ind w:left="2495" w:hanging="1191"/>
    </w:pPr>
    <w:rPr>
      <w:rFonts w:ascii="Arial" w:hAnsi="Arial"/>
      <w:lang w:val="en-GB"/>
    </w:rPr>
  </w:style>
  <w:style w:type="paragraph" w:styleId="BalloonText">
    <w:name w:val="Balloon Text"/>
    <w:basedOn w:val="Normal"/>
    <w:link w:val="BalloonTextChar"/>
    <w:rsid w:val="004725A1"/>
    <w:rPr>
      <w:rFonts w:ascii="Tahoma" w:hAnsi="Tahoma" w:cs="Tahoma"/>
      <w:sz w:val="16"/>
      <w:szCs w:val="16"/>
    </w:rPr>
  </w:style>
  <w:style w:type="character" w:customStyle="1" w:styleId="BalloonTextChar">
    <w:name w:val="Balloon Text Char"/>
    <w:basedOn w:val="DefaultParagraphFont"/>
    <w:link w:val="BalloonText"/>
    <w:rsid w:val="004725A1"/>
    <w:rPr>
      <w:rFonts w:ascii="Tahoma" w:hAnsi="Tahoma" w:cs="Tahoma"/>
      <w:sz w:val="16"/>
      <w:szCs w:val="16"/>
      <w:lang w:val="en-GB"/>
    </w:rPr>
  </w:style>
  <w:style w:type="table" w:styleId="TableGrid">
    <w:name w:val="Table Grid"/>
    <w:basedOn w:val="TableNormal"/>
    <w:rsid w:val="004C35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542604"/>
    <w:rPr>
      <w:sz w:val="16"/>
      <w:szCs w:val="16"/>
    </w:rPr>
  </w:style>
  <w:style w:type="paragraph" w:styleId="CommentText">
    <w:name w:val="annotation text"/>
    <w:basedOn w:val="Normal"/>
    <w:link w:val="CommentTextChar"/>
    <w:rsid w:val="00542604"/>
    <w:rPr>
      <w:sz w:val="20"/>
    </w:rPr>
  </w:style>
  <w:style w:type="character" w:customStyle="1" w:styleId="CommentTextChar">
    <w:name w:val="Comment Text Char"/>
    <w:basedOn w:val="DefaultParagraphFont"/>
    <w:link w:val="CommentText"/>
    <w:rsid w:val="00542604"/>
    <w:rPr>
      <w:rFonts w:ascii="Arial" w:hAnsi="Arial"/>
      <w:lang w:val="en-GB"/>
    </w:rPr>
  </w:style>
  <w:style w:type="paragraph" w:styleId="CommentSubject">
    <w:name w:val="annotation subject"/>
    <w:basedOn w:val="CommentText"/>
    <w:next w:val="CommentText"/>
    <w:link w:val="CommentSubjectChar"/>
    <w:rsid w:val="00542604"/>
    <w:rPr>
      <w:b/>
      <w:bCs/>
    </w:rPr>
  </w:style>
  <w:style w:type="character" w:customStyle="1" w:styleId="CommentSubjectChar">
    <w:name w:val="Comment Subject Char"/>
    <w:basedOn w:val="CommentTextChar"/>
    <w:link w:val="CommentSubject"/>
    <w:rsid w:val="00542604"/>
    <w:rPr>
      <w:rFonts w:ascii="Arial" w:hAnsi="Arial"/>
      <w:b/>
      <w:bCs/>
      <w:lang w:val="en-GB"/>
    </w:rPr>
  </w:style>
  <w:style w:type="character" w:styleId="FootnoteReference">
    <w:name w:val="footnote reference"/>
    <w:basedOn w:val="DefaultParagraphFont"/>
    <w:rsid w:val="005A63A5"/>
    <w:rPr>
      <w:vertAlign w:val="superscript"/>
    </w:rPr>
  </w:style>
  <w:style w:type="character" w:styleId="Hyperlink">
    <w:name w:val="Hyperlink"/>
    <w:basedOn w:val="DefaultParagraphFont"/>
    <w:rsid w:val="006341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7620">
      <w:bodyDiv w:val="1"/>
      <w:marLeft w:val="0"/>
      <w:marRight w:val="0"/>
      <w:marTop w:val="0"/>
      <w:marBottom w:val="0"/>
      <w:divBdr>
        <w:top w:val="none" w:sz="0" w:space="0" w:color="auto"/>
        <w:left w:val="none" w:sz="0" w:space="0" w:color="auto"/>
        <w:bottom w:val="none" w:sz="0" w:space="0" w:color="auto"/>
        <w:right w:val="none" w:sz="0" w:space="0" w:color="auto"/>
      </w:divBdr>
    </w:div>
    <w:div w:id="539167297">
      <w:bodyDiv w:val="1"/>
      <w:marLeft w:val="0"/>
      <w:marRight w:val="0"/>
      <w:marTop w:val="0"/>
      <w:marBottom w:val="0"/>
      <w:divBdr>
        <w:top w:val="none" w:sz="0" w:space="0" w:color="auto"/>
        <w:left w:val="none" w:sz="0" w:space="0" w:color="auto"/>
        <w:bottom w:val="none" w:sz="0" w:space="0" w:color="auto"/>
        <w:right w:val="none" w:sz="0" w:space="0" w:color="auto"/>
      </w:divBdr>
    </w:div>
    <w:div w:id="973411697">
      <w:bodyDiv w:val="1"/>
      <w:marLeft w:val="0"/>
      <w:marRight w:val="0"/>
      <w:marTop w:val="0"/>
      <w:marBottom w:val="0"/>
      <w:divBdr>
        <w:top w:val="none" w:sz="0" w:space="0" w:color="auto"/>
        <w:left w:val="none" w:sz="0" w:space="0" w:color="auto"/>
        <w:bottom w:val="none" w:sz="0" w:space="0" w:color="auto"/>
        <w:right w:val="none" w:sz="0" w:space="0" w:color="auto"/>
      </w:divBdr>
    </w:div>
    <w:div w:id="208110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chart" Target="charts/chart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chart" Target="charts/chart3.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chart" Target="charts/chart5.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C:\SoftwareHM\hevc_transcoding-eplkanICIP2014work_yaslat\PerfEval\EvalGTwith6si.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SoftwareHM\hevc_transcoding-eplkanICIP2014work_yaslat\PerfEval\EvalGTwith6si.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SoftwareHM\hevc_transcoding-eplkanICIP2014work_yaslat\PerfEval\EvalGTwith6si.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SoftwareHM\hevc_transcoding-eplkanICIP2014work_yaslat\PerfEval\EvalGTwith6si.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SoftwareHM\hevc_transcoding-eplkanICIP2014work_yaslat\PerfEval\EvalGTwith6s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tx>
            <c:v>HEVC 720p</c:v>
          </c:tx>
          <c:xVal>
            <c:numRef>
              <c:f>'Compare uplink'!$I$4:$I$7</c:f>
              <c:numCache>
                <c:formatCode>General</c:formatCode>
                <c:ptCount val="4"/>
                <c:pt idx="0">
                  <c:v>2737.3287999999998</c:v>
                </c:pt>
                <c:pt idx="1">
                  <c:v>1507.0160000000001</c:v>
                </c:pt>
                <c:pt idx="2">
                  <c:v>849.67920000000004</c:v>
                </c:pt>
                <c:pt idx="3">
                  <c:v>470.7088</c:v>
                </c:pt>
              </c:numCache>
            </c:numRef>
          </c:xVal>
          <c:yVal>
            <c:numRef>
              <c:f>'Compare uplink'!$J$4:$J$7</c:f>
              <c:numCache>
                <c:formatCode>General</c:formatCode>
                <c:ptCount val="4"/>
                <c:pt idx="0">
                  <c:v>42.513300000000001</c:v>
                </c:pt>
                <c:pt idx="1">
                  <c:v>40.186300000000003</c:v>
                </c:pt>
                <c:pt idx="2">
                  <c:v>37.8309</c:v>
                </c:pt>
                <c:pt idx="3">
                  <c:v>35.514400000000002</c:v>
                </c:pt>
              </c:numCache>
            </c:numRef>
          </c:yVal>
          <c:smooth val="1"/>
        </c:ser>
        <c:ser>
          <c:idx val="2"/>
          <c:order val="1"/>
          <c:tx>
            <c:v>SI 720p</c:v>
          </c:tx>
          <c:xVal>
            <c:numRef>
              <c:f>'Compare uplink'!$K$4:$K$7</c:f>
              <c:numCache>
                <c:formatCode>General</c:formatCode>
                <c:ptCount val="4"/>
                <c:pt idx="0">
                  <c:v>994.11375176385627</c:v>
                </c:pt>
                <c:pt idx="1">
                  <c:v>634.86992212567566</c:v>
                </c:pt>
                <c:pt idx="2">
                  <c:v>410.30301777462591</c:v>
                </c:pt>
                <c:pt idx="3">
                  <c:v>261.4646986034204</c:v>
                </c:pt>
              </c:numCache>
            </c:numRef>
          </c:xVal>
          <c:yVal>
            <c:numRef>
              <c:f>'Compare uplink'!$J$4:$J$7</c:f>
              <c:numCache>
                <c:formatCode>General</c:formatCode>
                <c:ptCount val="4"/>
                <c:pt idx="0">
                  <c:v>42.513300000000001</c:v>
                </c:pt>
                <c:pt idx="1">
                  <c:v>40.186300000000003</c:v>
                </c:pt>
                <c:pt idx="2">
                  <c:v>37.8309</c:v>
                </c:pt>
                <c:pt idx="3">
                  <c:v>35.514400000000002</c:v>
                </c:pt>
              </c:numCache>
            </c:numRef>
          </c:yVal>
          <c:smooth val="1"/>
        </c:ser>
        <c:ser>
          <c:idx val="3"/>
          <c:order val="2"/>
          <c:tx>
            <c:v>Transcoded 720p</c:v>
          </c:tx>
          <c:xVal>
            <c:numRef>
              <c:f>'Compare downlink'!$K$4:$K$7</c:f>
              <c:numCache>
                <c:formatCode>General</c:formatCode>
                <c:ptCount val="4"/>
                <c:pt idx="0">
                  <c:v>3170.5251139485626</c:v>
                </c:pt>
                <c:pt idx="1">
                  <c:v>1757.5884965256846</c:v>
                </c:pt>
                <c:pt idx="2">
                  <c:v>975.89269667217741</c:v>
                </c:pt>
                <c:pt idx="3">
                  <c:v>549.84483134082984</c:v>
                </c:pt>
              </c:numCache>
            </c:numRef>
          </c:xVal>
          <c:yVal>
            <c:numRef>
              <c:f>'Compare downlink'!$J$4:$J$7</c:f>
              <c:numCache>
                <c:formatCode>General</c:formatCode>
                <c:ptCount val="4"/>
                <c:pt idx="0">
                  <c:v>42.513300000000001</c:v>
                </c:pt>
                <c:pt idx="1">
                  <c:v>40.186300000000003</c:v>
                </c:pt>
                <c:pt idx="2">
                  <c:v>37.8309</c:v>
                </c:pt>
                <c:pt idx="3">
                  <c:v>35.514400000000002</c:v>
                </c:pt>
              </c:numCache>
            </c:numRef>
          </c:yVal>
          <c:smooth val="1"/>
        </c:ser>
        <c:ser>
          <c:idx val="4"/>
          <c:order val="3"/>
          <c:tx>
            <c:v>HEVC 540p</c:v>
          </c:tx>
          <c:xVal>
            <c:numRef>
              <c:f>'Compare uplink'!$M$4:$M$7</c:f>
              <c:numCache>
                <c:formatCode>General</c:formatCode>
                <c:ptCount val="4"/>
                <c:pt idx="0">
                  <c:v>1971.4328</c:v>
                </c:pt>
                <c:pt idx="1">
                  <c:v>1092.3527999999999</c:v>
                </c:pt>
                <c:pt idx="2">
                  <c:v>610.35440000000006</c:v>
                </c:pt>
                <c:pt idx="3">
                  <c:v>332.57279999999997</c:v>
                </c:pt>
              </c:numCache>
            </c:numRef>
          </c:xVal>
          <c:yVal>
            <c:numRef>
              <c:f>'Compare uplink'!$N$4:$N$7</c:f>
              <c:numCache>
                <c:formatCode>General</c:formatCode>
                <c:ptCount val="4"/>
                <c:pt idx="0">
                  <c:v>42.047899999999998</c:v>
                </c:pt>
                <c:pt idx="1">
                  <c:v>39.404000000000003</c:v>
                </c:pt>
                <c:pt idx="2">
                  <c:v>36.873800000000003</c:v>
                </c:pt>
                <c:pt idx="3">
                  <c:v>34.468499999999999</c:v>
                </c:pt>
              </c:numCache>
            </c:numRef>
          </c:yVal>
          <c:smooth val="1"/>
        </c:ser>
        <c:ser>
          <c:idx val="6"/>
          <c:order val="4"/>
          <c:tx>
            <c:v>SI 540p</c:v>
          </c:tx>
          <c:xVal>
            <c:numRef>
              <c:f>'Compare uplink'!$O$4:$O$7</c:f>
              <c:numCache>
                <c:formatCode>General</c:formatCode>
                <c:ptCount val="4"/>
                <c:pt idx="0">
                  <c:v>700.55464994488102</c:v>
                </c:pt>
                <c:pt idx="1">
                  <c:v>458.73732706804731</c:v>
                </c:pt>
                <c:pt idx="2">
                  <c:v>296.15928225350399</c:v>
                </c:pt>
                <c:pt idx="3">
                  <c:v>184.85719964307646</c:v>
                </c:pt>
              </c:numCache>
            </c:numRef>
          </c:xVal>
          <c:yVal>
            <c:numRef>
              <c:f>'Compare uplink'!$N$4:$N$7</c:f>
              <c:numCache>
                <c:formatCode>General</c:formatCode>
                <c:ptCount val="4"/>
                <c:pt idx="0">
                  <c:v>42.047899999999998</c:v>
                </c:pt>
                <c:pt idx="1">
                  <c:v>39.404000000000003</c:v>
                </c:pt>
                <c:pt idx="2">
                  <c:v>36.873800000000003</c:v>
                </c:pt>
                <c:pt idx="3">
                  <c:v>34.468499999999999</c:v>
                </c:pt>
              </c:numCache>
            </c:numRef>
          </c:yVal>
          <c:smooth val="1"/>
        </c:ser>
        <c:ser>
          <c:idx val="5"/>
          <c:order val="5"/>
          <c:tx>
            <c:v>Transcoded 540p</c:v>
          </c:tx>
          <c:xVal>
            <c:numRef>
              <c:f>'Compare downlink'!$O$4:$O$7</c:f>
              <c:numCache>
                <c:formatCode>General</c:formatCode>
                <c:ptCount val="4"/>
                <c:pt idx="0">
                  <c:v>2253.8926755792199</c:v>
                </c:pt>
                <c:pt idx="1">
                  <c:v>1246.5705654892372</c:v>
                </c:pt>
                <c:pt idx="2">
                  <c:v>689.71157513010257</c:v>
                </c:pt>
                <c:pt idx="3">
                  <c:v>380.49355232188827</c:v>
                </c:pt>
              </c:numCache>
            </c:numRef>
          </c:xVal>
          <c:yVal>
            <c:numRef>
              <c:f>'Compare downlink'!$N$4:$N$7</c:f>
              <c:numCache>
                <c:formatCode>General</c:formatCode>
                <c:ptCount val="4"/>
                <c:pt idx="0">
                  <c:v>42.047899999999998</c:v>
                </c:pt>
                <c:pt idx="1">
                  <c:v>39.404000000000003</c:v>
                </c:pt>
                <c:pt idx="2">
                  <c:v>36.873800000000003</c:v>
                </c:pt>
                <c:pt idx="3">
                  <c:v>34.468499999999999</c:v>
                </c:pt>
              </c:numCache>
            </c:numRef>
          </c:yVal>
          <c:smooth val="1"/>
        </c:ser>
        <c:ser>
          <c:idx val="0"/>
          <c:order val="6"/>
          <c:tx>
            <c:v>HEVC 360p</c:v>
          </c:tx>
          <c:xVal>
            <c:numRef>
              <c:f>'Compare uplink'!$Q$4:$Q$7</c:f>
              <c:numCache>
                <c:formatCode>General</c:formatCode>
                <c:ptCount val="4"/>
                <c:pt idx="0">
                  <c:v>1063.9695999999999</c:v>
                </c:pt>
                <c:pt idx="1">
                  <c:v>597.01440000000002</c:v>
                </c:pt>
                <c:pt idx="2">
                  <c:v>330.87599999999998</c:v>
                </c:pt>
                <c:pt idx="3">
                  <c:v>179.5104</c:v>
                </c:pt>
              </c:numCache>
            </c:numRef>
          </c:xVal>
          <c:yVal>
            <c:numRef>
              <c:f>'Compare uplink'!$R$4:$R$7</c:f>
              <c:numCache>
                <c:formatCode>General</c:formatCode>
                <c:ptCount val="4"/>
                <c:pt idx="0">
                  <c:v>41.646299999999997</c:v>
                </c:pt>
                <c:pt idx="1">
                  <c:v>38.743499999999997</c:v>
                </c:pt>
                <c:pt idx="2">
                  <c:v>36.063099999999999</c:v>
                </c:pt>
                <c:pt idx="3">
                  <c:v>33.603099999999998</c:v>
                </c:pt>
              </c:numCache>
            </c:numRef>
          </c:yVal>
          <c:smooth val="1"/>
        </c:ser>
        <c:ser>
          <c:idx val="7"/>
          <c:order val="7"/>
          <c:tx>
            <c:v>SI 360p</c:v>
          </c:tx>
          <c:xVal>
            <c:numRef>
              <c:f>'Compare uplink'!$S$4:$S$7</c:f>
              <c:numCache>
                <c:formatCode>General</c:formatCode>
                <c:ptCount val="4"/>
                <c:pt idx="0">
                  <c:v>346.9995064686791</c:v>
                </c:pt>
                <c:pt idx="1">
                  <c:v>239.06461979072174</c:v>
                </c:pt>
                <c:pt idx="2">
                  <c:v>159.57495964023315</c:v>
                </c:pt>
                <c:pt idx="3">
                  <c:v>99.670126242589731</c:v>
                </c:pt>
              </c:numCache>
            </c:numRef>
          </c:xVal>
          <c:yVal>
            <c:numRef>
              <c:f>'Compare uplink'!$R$4:$R$7</c:f>
              <c:numCache>
                <c:formatCode>General</c:formatCode>
                <c:ptCount val="4"/>
                <c:pt idx="0">
                  <c:v>41.646299999999997</c:v>
                </c:pt>
                <c:pt idx="1">
                  <c:v>38.743499999999997</c:v>
                </c:pt>
                <c:pt idx="2">
                  <c:v>36.063099999999999</c:v>
                </c:pt>
                <c:pt idx="3">
                  <c:v>33.603099999999998</c:v>
                </c:pt>
              </c:numCache>
            </c:numRef>
          </c:yVal>
          <c:smooth val="1"/>
        </c:ser>
        <c:ser>
          <c:idx val="8"/>
          <c:order val="8"/>
          <c:tx>
            <c:v>Transcoded 360p</c:v>
          </c:tx>
          <c:xVal>
            <c:numRef>
              <c:f>'Compare downlink'!$S$4:$S$7</c:f>
              <c:numCache>
                <c:formatCode>General</c:formatCode>
                <c:ptCount val="4"/>
                <c:pt idx="0">
                  <c:v>1179.0242465819611</c:v>
                </c:pt>
                <c:pt idx="1">
                  <c:v>662.75888218653927</c:v>
                </c:pt>
                <c:pt idx="2">
                  <c:v>369.17612777257091</c:v>
                </c:pt>
                <c:pt idx="3">
                  <c:v>203.46956250060612</c:v>
                </c:pt>
              </c:numCache>
            </c:numRef>
          </c:xVal>
          <c:yVal>
            <c:numRef>
              <c:f>'Compare downlink'!$R$4:$R$7</c:f>
              <c:numCache>
                <c:formatCode>General</c:formatCode>
                <c:ptCount val="4"/>
                <c:pt idx="0">
                  <c:v>41.646299999999997</c:v>
                </c:pt>
                <c:pt idx="1">
                  <c:v>38.743499999999997</c:v>
                </c:pt>
                <c:pt idx="2">
                  <c:v>36.063099999999999</c:v>
                </c:pt>
                <c:pt idx="3">
                  <c:v>33.603099999999998</c:v>
                </c:pt>
              </c:numCache>
            </c:numRef>
          </c:yVal>
          <c:smooth val="1"/>
        </c:ser>
        <c:dLbls>
          <c:showLegendKey val="0"/>
          <c:showVal val="0"/>
          <c:showCatName val="0"/>
          <c:showSerName val="0"/>
          <c:showPercent val="0"/>
          <c:showBubbleSize val="0"/>
        </c:dLbls>
        <c:axId val="41426304"/>
        <c:axId val="41432192"/>
      </c:scatterChart>
      <c:valAx>
        <c:axId val="41426304"/>
        <c:scaling>
          <c:orientation val="minMax"/>
          <c:max val="3500"/>
          <c:min val="0"/>
        </c:scaling>
        <c:delete val="0"/>
        <c:axPos val="b"/>
        <c:numFmt formatCode="General" sourceLinked="1"/>
        <c:majorTickMark val="out"/>
        <c:minorTickMark val="none"/>
        <c:tickLblPos val="nextTo"/>
        <c:crossAx val="41432192"/>
        <c:crosses val="autoZero"/>
        <c:crossBetween val="midCat"/>
      </c:valAx>
      <c:valAx>
        <c:axId val="41432192"/>
        <c:scaling>
          <c:orientation val="minMax"/>
          <c:min val="33"/>
        </c:scaling>
        <c:delete val="0"/>
        <c:axPos val="l"/>
        <c:majorGridlines/>
        <c:numFmt formatCode="General" sourceLinked="1"/>
        <c:majorTickMark val="out"/>
        <c:minorTickMark val="none"/>
        <c:tickLblPos val="nextTo"/>
        <c:crossAx val="41426304"/>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tx>
            <c:v>HEVC 720p</c:v>
          </c:tx>
          <c:xVal>
            <c:numRef>
              <c:f>'Compare uplink'!$I$12:$I$15</c:f>
              <c:numCache>
                <c:formatCode>General</c:formatCode>
                <c:ptCount val="4"/>
                <c:pt idx="0">
                  <c:v>3741.8456000000001</c:v>
                </c:pt>
                <c:pt idx="1">
                  <c:v>2031.9376</c:v>
                </c:pt>
                <c:pt idx="2">
                  <c:v>1126.7144000000001</c:v>
                </c:pt>
                <c:pt idx="3">
                  <c:v>602.58320000000003</c:v>
                </c:pt>
              </c:numCache>
            </c:numRef>
          </c:xVal>
          <c:yVal>
            <c:numRef>
              <c:f>'Compare uplink'!$J$12:$J$15</c:f>
              <c:numCache>
                <c:formatCode>General</c:formatCode>
                <c:ptCount val="4"/>
                <c:pt idx="0">
                  <c:v>40.605899999999998</c:v>
                </c:pt>
                <c:pt idx="1">
                  <c:v>38.045299999999997</c:v>
                </c:pt>
                <c:pt idx="2">
                  <c:v>35.590600000000002</c:v>
                </c:pt>
                <c:pt idx="3">
                  <c:v>33.2273</c:v>
                </c:pt>
              </c:numCache>
            </c:numRef>
          </c:yVal>
          <c:smooth val="1"/>
        </c:ser>
        <c:ser>
          <c:idx val="2"/>
          <c:order val="1"/>
          <c:tx>
            <c:v>SI 720p</c:v>
          </c:tx>
          <c:xVal>
            <c:numRef>
              <c:f>'Compare uplink'!$K$12:$K$15</c:f>
              <c:numCache>
                <c:formatCode>General</c:formatCode>
                <c:ptCount val="4"/>
                <c:pt idx="0">
                  <c:v>1357.7722943382469</c:v>
                </c:pt>
                <c:pt idx="1">
                  <c:v>897.10656495935473</c:v>
                </c:pt>
                <c:pt idx="2">
                  <c:v>584.7738165219489</c:v>
                </c:pt>
                <c:pt idx="3">
                  <c:v>364.18175088457792</c:v>
                </c:pt>
              </c:numCache>
            </c:numRef>
          </c:xVal>
          <c:yVal>
            <c:numRef>
              <c:f>'Compare uplink'!$J$12:$J$15</c:f>
              <c:numCache>
                <c:formatCode>General</c:formatCode>
                <c:ptCount val="4"/>
                <c:pt idx="0">
                  <c:v>40.605899999999998</c:v>
                </c:pt>
                <c:pt idx="1">
                  <c:v>38.045299999999997</c:v>
                </c:pt>
                <c:pt idx="2">
                  <c:v>35.590600000000002</c:v>
                </c:pt>
                <c:pt idx="3">
                  <c:v>33.2273</c:v>
                </c:pt>
              </c:numCache>
            </c:numRef>
          </c:yVal>
          <c:smooth val="1"/>
        </c:ser>
        <c:ser>
          <c:idx val="3"/>
          <c:order val="2"/>
          <c:tx>
            <c:v>Transcoded 720p</c:v>
          </c:tx>
          <c:xVal>
            <c:numRef>
              <c:f>'Compare downlink'!$K$12:$K$15</c:f>
              <c:numCache>
                <c:formatCode>General</c:formatCode>
                <c:ptCount val="4"/>
                <c:pt idx="0">
                  <c:v>4224.8659902921936</c:v>
                </c:pt>
                <c:pt idx="1">
                  <c:v>2295.8912796916848</c:v>
                </c:pt>
                <c:pt idx="2">
                  <c:v>1260.2417970513634</c:v>
                </c:pt>
                <c:pt idx="3">
                  <c:v>687.22127473462024</c:v>
                </c:pt>
              </c:numCache>
            </c:numRef>
          </c:xVal>
          <c:yVal>
            <c:numRef>
              <c:f>'Compare uplink'!$J$12:$J$15</c:f>
              <c:numCache>
                <c:formatCode>General</c:formatCode>
                <c:ptCount val="4"/>
                <c:pt idx="0">
                  <c:v>40.605899999999998</c:v>
                </c:pt>
                <c:pt idx="1">
                  <c:v>38.045299999999997</c:v>
                </c:pt>
                <c:pt idx="2">
                  <c:v>35.590600000000002</c:v>
                </c:pt>
                <c:pt idx="3">
                  <c:v>33.2273</c:v>
                </c:pt>
              </c:numCache>
            </c:numRef>
          </c:yVal>
          <c:smooth val="1"/>
        </c:ser>
        <c:ser>
          <c:idx val="4"/>
          <c:order val="3"/>
          <c:tx>
            <c:v>HEVC 540p</c:v>
          </c:tx>
          <c:xVal>
            <c:numRef>
              <c:f>'Compare uplink'!$M$12:$M$15</c:f>
              <c:numCache>
                <c:formatCode>General</c:formatCode>
                <c:ptCount val="4"/>
                <c:pt idx="0">
                  <c:v>2355.1608000000001</c:v>
                </c:pt>
                <c:pt idx="1">
                  <c:v>1304.3335999999999</c:v>
                </c:pt>
                <c:pt idx="2">
                  <c:v>729.1232</c:v>
                </c:pt>
                <c:pt idx="3">
                  <c:v>392.33359999999999</c:v>
                </c:pt>
              </c:numCache>
            </c:numRef>
          </c:xVal>
          <c:yVal>
            <c:numRef>
              <c:f>'Compare uplink'!$N$12:$N$15</c:f>
              <c:numCache>
                <c:formatCode>General</c:formatCode>
                <c:ptCount val="4"/>
                <c:pt idx="0">
                  <c:v>40.448999999999998</c:v>
                </c:pt>
                <c:pt idx="1">
                  <c:v>37.729300000000002</c:v>
                </c:pt>
                <c:pt idx="2">
                  <c:v>35.151200000000003</c:v>
                </c:pt>
                <c:pt idx="3">
                  <c:v>32.694299999999998</c:v>
                </c:pt>
              </c:numCache>
            </c:numRef>
          </c:yVal>
          <c:smooth val="1"/>
        </c:ser>
        <c:ser>
          <c:idx val="6"/>
          <c:order val="4"/>
          <c:tx>
            <c:v>SI 540p</c:v>
          </c:tx>
          <c:xVal>
            <c:numRef>
              <c:f>'Compare uplink'!$O$12:$O$15</c:f>
              <c:numCache>
                <c:formatCode>General</c:formatCode>
                <c:ptCount val="4"/>
                <c:pt idx="0">
                  <c:v>795.59420653266534</c:v>
                </c:pt>
                <c:pt idx="1">
                  <c:v>533.44259497744679</c:v>
                </c:pt>
                <c:pt idx="2">
                  <c:v>351.60794979228103</c:v>
                </c:pt>
                <c:pt idx="3">
                  <c:v>221.08188000462178</c:v>
                </c:pt>
              </c:numCache>
            </c:numRef>
          </c:xVal>
          <c:yVal>
            <c:numRef>
              <c:f>'Compare uplink'!$N$12:$N$15</c:f>
              <c:numCache>
                <c:formatCode>General</c:formatCode>
                <c:ptCount val="4"/>
                <c:pt idx="0">
                  <c:v>40.448999999999998</c:v>
                </c:pt>
                <c:pt idx="1">
                  <c:v>37.729300000000002</c:v>
                </c:pt>
                <c:pt idx="2">
                  <c:v>35.151200000000003</c:v>
                </c:pt>
                <c:pt idx="3">
                  <c:v>32.694299999999998</c:v>
                </c:pt>
              </c:numCache>
            </c:numRef>
          </c:yVal>
          <c:smooth val="1"/>
        </c:ser>
        <c:ser>
          <c:idx val="5"/>
          <c:order val="5"/>
          <c:tx>
            <c:v>Transcoded 540p</c:v>
          </c:tx>
          <c:xVal>
            <c:numRef>
              <c:f>'Compare downlink'!$O$12:$O$15</c:f>
              <c:numCache>
                <c:formatCode>General</c:formatCode>
                <c:ptCount val="4"/>
                <c:pt idx="0">
                  <c:v>2605.4167662376276</c:v>
                </c:pt>
                <c:pt idx="1">
                  <c:v>1437.973114920911</c:v>
                </c:pt>
                <c:pt idx="2">
                  <c:v>799.73710880012368</c:v>
                </c:pt>
                <c:pt idx="3">
                  <c:v>437.65737219067523</c:v>
                </c:pt>
              </c:numCache>
            </c:numRef>
          </c:xVal>
          <c:yVal>
            <c:numRef>
              <c:f>'Compare uplink'!$N$12:$N$15</c:f>
              <c:numCache>
                <c:formatCode>General</c:formatCode>
                <c:ptCount val="4"/>
                <c:pt idx="0">
                  <c:v>40.448999999999998</c:v>
                </c:pt>
                <c:pt idx="1">
                  <c:v>37.729300000000002</c:v>
                </c:pt>
                <c:pt idx="2">
                  <c:v>35.151200000000003</c:v>
                </c:pt>
                <c:pt idx="3">
                  <c:v>32.694299999999998</c:v>
                </c:pt>
              </c:numCache>
            </c:numRef>
          </c:yVal>
          <c:smooth val="1"/>
        </c:ser>
        <c:ser>
          <c:idx val="0"/>
          <c:order val="6"/>
          <c:tx>
            <c:v>HEVC 360p</c:v>
          </c:tx>
          <c:xVal>
            <c:numRef>
              <c:f>'Compare uplink'!$Q$12:$Q$15</c:f>
              <c:numCache>
                <c:formatCode>General</c:formatCode>
                <c:ptCount val="4"/>
                <c:pt idx="0">
                  <c:v>931.97680000000003</c:v>
                </c:pt>
                <c:pt idx="1">
                  <c:v>533.35839999999996</c:v>
                </c:pt>
                <c:pt idx="2">
                  <c:v>305.80560000000003</c:v>
                </c:pt>
                <c:pt idx="3">
                  <c:v>169.44640000000001</c:v>
                </c:pt>
              </c:numCache>
            </c:numRef>
          </c:xVal>
          <c:yVal>
            <c:numRef>
              <c:f>'Compare uplink'!$R$12:$R$15</c:f>
              <c:numCache>
                <c:formatCode>General</c:formatCode>
                <c:ptCount val="4"/>
                <c:pt idx="0">
                  <c:v>40.993600000000001</c:v>
                </c:pt>
                <c:pt idx="1">
                  <c:v>38.133099999999999</c:v>
                </c:pt>
                <c:pt idx="2">
                  <c:v>35.447400000000002</c:v>
                </c:pt>
                <c:pt idx="3">
                  <c:v>32.921500000000002</c:v>
                </c:pt>
              </c:numCache>
            </c:numRef>
          </c:yVal>
          <c:smooth val="1"/>
        </c:ser>
        <c:ser>
          <c:idx val="7"/>
          <c:order val="7"/>
          <c:tx>
            <c:v>SI 360p</c:v>
          </c:tx>
          <c:xVal>
            <c:numRef>
              <c:f>'Compare uplink'!$S$12:$S$15</c:f>
              <c:numCache>
                <c:formatCode>General</c:formatCode>
                <c:ptCount val="4"/>
                <c:pt idx="0">
                  <c:v>304.94360386660401</c:v>
                </c:pt>
                <c:pt idx="1">
                  <c:v>210.11524795663263</c:v>
                </c:pt>
                <c:pt idx="2">
                  <c:v>142.22824583898091</c:v>
                </c:pt>
                <c:pt idx="3">
                  <c:v>92.150683002744699</c:v>
                </c:pt>
              </c:numCache>
            </c:numRef>
          </c:xVal>
          <c:yVal>
            <c:numRef>
              <c:f>'Compare uplink'!$R$12:$R$15</c:f>
              <c:numCache>
                <c:formatCode>General</c:formatCode>
                <c:ptCount val="4"/>
                <c:pt idx="0">
                  <c:v>40.993600000000001</c:v>
                </c:pt>
                <c:pt idx="1">
                  <c:v>38.133099999999999</c:v>
                </c:pt>
                <c:pt idx="2">
                  <c:v>35.447400000000002</c:v>
                </c:pt>
                <c:pt idx="3">
                  <c:v>32.921500000000002</c:v>
                </c:pt>
              </c:numCache>
            </c:numRef>
          </c:yVal>
          <c:smooth val="1"/>
        </c:ser>
        <c:ser>
          <c:idx val="8"/>
          <c:order val="8"/>
          <c:tx>
            <c:v>Transcoded 360p</c:v>
          </c:tx>
          <c:xVal>
            <c:numRef>
              <c:f>'Compare downlink'!$S$12:$S$15</c:f>
              <c:numCache>
                <c:formatCode>General</c:formatCode>
                <c:ptCount val="4"/>
                <c:pt idx="0">
                  <c:v>1020.1395835007352</c:v>
                </c:pt>
                <c:pt idx="1">
                  <c:v>582.89367459990899</c:v>
                </c:pt>
                <c:pt idx="2">
                  <c:v>336.03036553988568</c:v>
                </c:pt>
                <c:pt idx="3">
                  <c:v>191.13722348108422</c:v>
                </c:pt>
              </c:numCache>
            </c:numRef>
          </c:xVal>
          <c:yVal>
            <c:numRef>
              <c:f>'Compare downlink'!$R$12:$R$15</c:f>
              <c:numCache>
                <c:formatCode>General</c:formatCode>
                <c:ptCount val="4"/>
                <c:pt idx="0">
                  <c:v>40.993600000000001</c:v>
                </c:pt>
                <c:pt idx="1">
                  <c:v>38.133099999999999</c:v>
                </c:pt>
                <c:pt idx="2">
                  <c:v>35.447400000000002</c:v>
                </c:pt>
                <c:pt idx="3">
                  <c:v>32.921500000000002</c:v>
                </c:pt>
              </c:numCache>
            </c:numRef>
          </c:yVal>
          <c:smooth val="1"/>
        </c:ser>
        <c:dLbls>
          <c:showLegendKey val="0"/>
          <c:showVal val="0"/>
          <c:showCatName val="0"/>
          <c:showSerName val="0"/>
          <c:showPercent val="0"/>
          <c:showBubbleSize val="0"/>
        </c:dLbls>
        <c:axId val="41470976"/>
        <c:axId val="41480960"/>
      </c:scatterChart>
      <c:valAx>
        <c:axId val="41470976"/>
        <c:scaling>
          <c:orientation val="minMax"/>
          <c:max val="4500"/>
          <c:min val="0"/>
        </c:scaling>
        <c:delete val="0"/>
        <c:axPos val="b"/>
        <c:numFmt formatCode="General" sourceLinked="1"/>
        <c:majorTickMark val="out"/>
        <c:minorTickMark val="none"/>
        <c:tickLblPos val="nextTo"/>
        <c:crossAx val="41480960"/>
        <c:crosses val="autoZero"/>
        <c:crossBetween val="midCat"/>
      </c:valAx>
      <c:valAx>
        <c:axId val="41480960"/>
        <c:scaling>
          <c:orientation val="minMax"/>
          <c:min val="32"/>
        </c:scaling>
        <c:delete val="0"/>
        <c:axPos val="l"/>
        <c:majorGridlines/>
        <c:numFmt formatCode="General" sourceLinked="1"/>
        <c:majorTickMark val="out"/>
        <c:minorTickMark val="none"/>
        <c:tickLblPos val="nextTo"/>
        <c:crossAx val="41470976"/>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tx>
            <c:v>HEVC 720p</c:v>
          </c:tx>
          <c:xVal>
            <c:numRef>
              <c:f>'Compare uplink'!$I$20:$I$23</c:f>
              <c:numCache>
                <c:formatCode>General</c:formatCode>
                <c:ptCount val="4"/>
                <c:pt idx="0">
                  <c:v>6590.0623999999998</c:v>
                </c:pt>
                <c:pt idx="1">
                  <c:v>3569.8744000000002</c:v>
                </c:pt>
                <c:pt idx="2">
                  <c:v>2054.3152</c:v>
                </c:pt>
                <c:pt idx="3">
                  <c:v>1173.8248000000001</c:v>
                </c:pt>
              </c:numCache>
            </c:numRef>
          </c:xVal>
          <c:yVal>
            <c:numRef>
              <c:f>'Compare uplink'!$J$20:$J$23</c:f>
              <c:numCache>
                <c:formatCode>General</c:formatCode>
                <c:ptCount val="4"/>
                <c:pt idx="0">
                  <c:v>40.595399999999998</c:v>
                </c:pt>
                <c:pt idx="1">
                  <c:v>38.3994</c:v>
                </c:pt>
                <c:pt idx="2">
                  <c:v>36.138500000000001</c:v>
                </c:pt>
                <c:pt idx="3">
                  <c:v>33.811300000000003</c:v>
                </c:pt>
              </c:numCache>
            </c:numRef>
          </c:yVal>
          <c:smooth val="1"/>
        </c:ser>
        <c:ser>
          <c:idx val="2"/>
          <c:order val="1"/>
          <c:tx>
            <c:v>SI 720p</c:v>
          </c:tx>
          <c:xVal>
            <c:numRef>
              <c:f>'Compare uplink'!$K$20:$K$23</c:f>
              <c:numCache>
                <c:formatCode>General</c:formatCode>
                <c:ptCount val="4"/>
                <c:pt idx="0">
                  <c:v>2397.8112872319471</c:v>
                </c:pt>
                <c:pt idx="1">
                  <c:v>1628.1179817199009</c:v>
                </c:pt>
                <c:pt idx="2">
                  <c:v>1118.8144326014008</c:v>
                </c:pt>
                <c:pt idx="3">
                  <c:v>747.34288294269936</c:v>
                </c:pt>
              </c:numCache>
            </c:numRef>
          </c:xVal>
          <c:yVal>
            <c:numRef>
              <c:f>'Compare uplink'!$J$20:$J$23</c:f>
              <c:numCache>
                <c:formatCode>General</c:formatCode>
                <c:ptCount val="4"/>
                <c:pt idx="0">
                  <c:v>40.595399999999998</c:v>
                </c:pt>
                <c:pt idx="1">
                  <c:v>38.3994</c:v>
                </c:pt>
                <c:pt idx="2">
                  <c:v>36.138500000000001</c:v>
                </c:pt>
                <c:pt idx="3">
                  <c:v>33.811300000000003</c:v>
                </c:pt>
              </c:numCache>
            </c:numRef>
          </c:yVal>
          <c:smooth val="1"/>
        </c:ser>
        <c:ser>
          <c:idx val="3"/>
          <c:order val="2"/>
          <c:tx>
            <c:v>Transcoded 720p</c:v>
          </c:tx>
          <c:xVal>
            <c:numRef>
              <c:f>'Compare downlink'!$K$20:$K$23</c:f>
              <c:numCache>
                <c:formatCode>General</c:formatCode>
                <c:ptCount val="4"/>
                <c:pt idx="0">
                  <c:v>7463.7592151396675</c:v>
                </c:pt>
                <c:pt idx="1">
                  <c:v>4088.481732937973</c:v>
                </c:pt>
                <c:pt idx="2">
                  <c:v>2307.4540229490958</c:v>
                </c:pt>
                <c:pt idx="3">
                  <c:v>1343.9992652405635</c:v>
                </c:pt>
              </c:numCache>
            </c:numRef>
          </c:xVal>
          <c:yVal>
            <c:numRef>
              <c:f>'Compare uplink'!$J$20:$J$23</c:f>
              <c:numCache>
                <c:formatCode>General</c:formatCode>
                <c:ptCount val="4"/>
                <c:pt idx="0">
                  <c:v>40.595399999999998</c:v>
                </c:pt>
                <c:pt idx="1">
                  <c:v>38.3994</c:v>
                </c:pt>
                <c:pt idx="2">
                  <c:v>36.138500000000001</c:v>
                </c:pt>
                <c:pt idx="3">
                  <c:v>33.811300000000003</c:v>
                </c:pt>
              </c:numCache>
            </c:numRef>
          </c:yVal>
          <c:smooth val="1"/>
        </c:ser>
        <c:ser>
          <c:idx val="4"/>
          <c:order val="3"/>
          <c:tx>
            <c:v>HEVC 540p</c:v>
          </c:tx>
          <c:xVal>
            <c:numRef>
              <c:f>'Compare uplink'!$M$20:$M$23</c:f>
              <c:numCache>
                <c:formatCode>General</c:formatCode>
                <c:ptCount val="4"/>
                <c:pt idx="0">
                  <c:v>4255.4871999999996</c:v>
                </c:pt>
                <c:pt idx="1">
                  <c:v>2414.2568000000001</c:v>
                </c:pt>
                <c:pt idx="2">
                  <c:v>1401.7072000000001</c:v>
                </c:pt>
                <c:pt idx="3">
                  <c:v>799.88160000000005</c:v>
                </c:pt>
              </c:numCache>
            </c:numRef>
          </c:xVal>
          <c:yVal>
            <c:numRef>
              <c:f>'Compare uplink'!$N$20:$N$23</c:f>
              <c:numCache>
                <c:formatCode>General</c:formatCode>
                <c:ptCount val="4"/>
                <c:pt idx="0">
                  <c:v>40.896799999999999</c:v>
                </c:pt>
                <c:pt idx="1">
                  <c:v>38.286000000000001</c:v>
                </c:pt>
                <c:pt idx="2">
                  <c:v>35.720100000000002</c:v>
                </c:pt>
                <c:pt idx="3">
                  <c:v>33.241</c:v>
                </c:pt>
              </c:numCache>
            </c:numRef>
          </c:yVal>
          <c:smooth val="1"/>
        </c:ser>
        <c:ser>
          <c:idx val="6"/>
          <c:order val="4"/>
          <c:tx>
            <c:v>SI 540p</c:v>
          </c:tx>
          <c:xVal>
            <c:numRef>
              <c:f>'Compare uplink'!$O$20:$O$23</c:f>
              <c:numCache>
                <c:formatCode>General</c:formatCode>
                <c:ptCount val="4"/>
                <c:pt idx="0">
                  <c:v>1462.8924858715945</c:v>
                </c:pt>
                <c:pt idx="1">
                  <c:v>1036.9364946908172</c:v>
                </c:pt>
                <c:pt idx="2">
                  <c:v>722.95723898507094</c:v>
                </c:pt>
                <c:pt idx="3">
                  <c:v>484.36845412664115</c:v>
                </c:pt>
              </c:numCache>
            </c:numRef>
          </c:xVal>
          <c:yVal>
            <c:numRef>
              <c:f>'Compare uplink'!$N$20:$N$23</c:f>
              <c:numCache>
                <c:formatCode>General</c:formatCode>
                <c:ptCount val="4"/>
                <c:pt idx="0">
                  <c:v>40.896799999999999</c:v>
                </c:pt>
                <c:pt idx="1">
                  <c:v>38.286000000000001</c:v>
                </c:pt>
                <c:pt idx="2">
                  <c:v>35.720100000000002</c:v>
                </c:pt>
                <c:pt idx="3">
                  <c:v>33.241</c:v>
                </c:pt>
              </c:numCache>
            </c:numRef>
          </c:yVal>
          <c:smooth val="1"/>
        </c:ser>
        <c:ser>
          <c:idx val="5"/>
          <c:order val="5"/>
          <c:tx>
            <c:v>Transcoded 540p</c:v>
          </c:tx>
          <c:xVal>
            <c:numRef>
              <c:f>'Compare downlink'!$O$20:$O$23</c:f>
              <c:numCache>
                <c:formatCode>General</c:formatCode>
                <c:ptCount val="4"/>
                <c:pt idx="0">
                  <c:v>4743.1858841390349</c:v>
                </c:pt>
                <c:pt idx="1">
                  <c:v>2686.7285412281926</c:v>
                </c:pt>
                <c:pt idx="2">
                  <c:v>1542.6208305723558</c:v>
                </c:pt>
                <c:pt idx="3">
                  <c:v>890.84341197638423</c:v>
                </c:pt>
              </c:numCache>
            </c:numRef>
          </c:xVal>
          <c:yVal>
            <c:numRef>
              <c:f>'Compare uplink'!$N$20:$N$23</c:f>
              <c:numCache>
                <c:formatCode>General</c:formatCode>
                <c:ptCount val="4"/>
                <c:pt idx="0">
                  <c:v>40.896799999999999</c:v>
                </c:pt>
                <c:pt idx="1">
                  <c:v>38.286000000000001</c:v>
                </c:pt>
                <c:pt idx="2">
                  <c:v>35.720100000000002</c:v>
                </c:pt>
                <c:pt idx="3">
                  <c:v>33.241</c:v>
                </c:pt>
              </c:numCache>
            </c:numRef>
          </c:yVal>
          <c:smooth val="1"/>
        </c:ser>
        <c:ser>
          <c:idx val="0"/>
          <c:order val="6"/>
          <c:tx>
            <c:v>HEVC 360p</c:v>
          </c:tx>
          <c:xVal>
            <c:numRef>
              <c:f>'Compare uplink'!$Q$20:$Q$23</c:f>
              <c:numCache>
                <c:formatCode>General</c:formatCode>
                <c:ptCount val="4"/>
                <c:pt idx="0">
                  <c:v>1956.6608000000001</c:v>
                </c:pt>
                <c:pt idx="1">
                  <c:v>1156.5440000000001</c:v>
                </c:pt>
                <c:pt idx="2">
                  <c:v>684.23360000000002</c:v>
                </c:pt>
                <c:pt idx="3">
                  <c:v>396.952</c:v>
                </c:pt>
              </c:numCache>
            </c:numRef>
          </c:xVal>
          <c:yVal>
            <c:numRef>
              <c:f>'Compare uplink'!$R$20:$R$23</c:f>
              <c:numCache>
                <c:formatCode>General</c:formatCode>
                <c:ptCount val="4"/>
                <c:pt idx="0">
                  <c:v>41.378399999999999</c:v>
                </c:pt>
                <c:pt idx="1">
                  <c:v>38.453899999999997</c:v>
                </c:pt>
                <c:pt idx="2">
                  <c:v>35.6935</c:v>
                </c:pt>
                <c:pt idx="3">
                  <c:v>33.070599999999999</c:v>
                </c:pt>
              </c:numCache>
            </c:numRef>
          </c:yVal>
          <c:smooth val="1"/>
        </c:ser>
        <c:ser>
          <c:idx val="7"/>
          <c:order val="7"/>
          <c:tx>
            <c:v>SI 360p</c:v>
          </c:tx>
          <c:xVal>
            <c:numRef>
              <c:f>'Compare uplink'!$S$20:$S$23</c:f>
              <c:numCache>
                <c:formatCode>General</c:formatCode>
                <c:ptCount val="4"/>
                <c:pt idx="0">
                  <c:v>652.79468841392554</c:v>
                </c:pt>
                <c:pt idx="1">
                  <c:v>483.60404107709633</c:v>
                </c:pt>
                <c:pt idx="2">
                  <c:v>346.17016273341642</c:v>
                </c:pt>
                <c:pt idx="3">
                  <c:v>234.37986212708751</c:v>
                </c:pt>
              </c:numCache>
            </c:numRef>
          </c:xVal>
          <c:yVal>
            <c:numRef>
              <c:f>'Compare uplink'!$R$20:$R$23</c:f>
              <c:numCache>
                <c:formatCode>General</c:formatCode>
                <c:ptCount val="4"/>
                <c:pt idx="0">
                  <c:v>41.378399999999999</c:v>
                </c:pt>
                <c:pt idx="1">
                  <c:v>38.453899999999997</c:v>
                </c:pt>
                <c:pt idx="2">
                  <c:v>35.6935</c:v>
                </c:pt>
                <c:pt idx="3">
                  <c:v>33.070599999999999</c:v>
                </c:pt>
              </c:numCache>
            </c:numRef>
          </c:yVal>
          <c:smooth val="1"/>
        </c:ser>
        <c:ser>
          <c:idx val="8"/>
          <c:order val="8"/>
          <c:tx>
            <c:v>Transcoded 360p</c:v>
          </c:tx>
          <c:xVal>
            <c:numRef>
              <c:f>'Compare downlink'!$S$20:$S$23</c:f>
              <c:numCache>
                <c:formatCode>General</c:formatCode>
                <c:ptCount val="4"/>
                <c:pt idx="0">
                  <c:v>2149.1034966278603</c:v>
                </c:pt>
                <c:pt idx="1">
                  <c:v>1269.6122362187743</c:v>
                </c:pt>
                <c:pt idx="2">
                  <c:v>751.84150046129071</c:v>
                </c:pt>
                <c:pt idx="3">
                  <c:v>442.9697944356667</c:v>
                </c:pt>
              </c:numCache>
            </c:numRef>
          </c:xVal>
          <c:yVal>
            <c:numRef>
              <c:f>'Compare downlink'!$R$20:$R$23</c:f>
              <c:numCache>
                <c:formatCode>General</c:formatCode>
                <c:ptCount val="4"/>
                <c:pt idx="0">
                  <c:v>41.378399999999999</c:v>
                </c:pt>
                <c:pt idx="1">
                  <c:v>38.453899999999997</c:v>
                </c:pt>
                <c:pt idx="2">
                  <c:v>35.6935</c:v>
                </c:pt>
                <c:pt idx="3">
                  <c:v>33.070599999999999</c:v>
                </c:pt>
              </c:numCache>
            </c:numRef>
          </c:yVal>
          <c:smooth val="1"/>
        </c:ser>
        <c:dLbls>
          <c:showLegendKey val="0"/>
          <c:showVal val="0"/>
          <c:showCatName val="0"/>
          <c:showSerName val="0"/>
          <c:showPercent val="0"/>
          <c:showBubbleSize val="0"/>
        </c:dLbls>
        <c:axId val="138054272"/>
        <c:axId val="138068352"/>
      </c:scatterChart>
      <c:valAx>
        <c:axId val="138054272"/>
        <c:scaling>
          <c:orientation val="minMax"/>
          <c:max val="8000"/>
          <c:min val="0"/>
        </c:scaling>
        <c:delete val="0"/>
        <c:axPos val="b"/>
        <c:numFmt formatCode="General" sourceLinked="1"/>
        <c:majorTickMark val="out"/>
        <c:minorTickMark val="none"/>
        <c:tickLblPos val="nextTo"/>
        <c:crossAx val="138068352"/>
        <c:crosses val="autoZero"/>
        <c:crossBetween val="midCat"/>
      </c:valAx>
      <c:valAx>
        <c:axId val="138068352"/>
        <c:scaling>
          <c:orientation val="minMax"/>
          <c:min val="32.5"/>
        </c:scaling>
        <c:delete val="0"/>
        <c:axPos val="l"/>
        <c:majorGridlines/>
        <c:numFmt formatCode="General" sourceLinked="1"/>
        <c:majorTickMark val="out"/>
        <c:minorTickMark val="none"/>
        <c:tickLblPos val="nextTo"/>
        <c:crossAx val="138054272"/>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tx>
            <c:v>HEVC 720p</c:v>
          </c:tx>
          <c:xVal>
            <c:numRef>
              <c:f>'Compare uplink'!$I$28:$I$31</c:f>
              <c:numCache>
                <c:formatCode>General</c:formatCode>
                <c:ptCount val="4"/>
                <c:pt idx="0">
                  <c:v>6687.7088000000003</c:v>
                </c:pt>
                <c:pt idx="1">
                  <c:v>3701.4767999999999</c:v>
                </c:pt>
                <c:pt idx="2">
                  <c:v>2122.2552000000001</c:v>
                </c:pt>
                <c:pt idx="3">
                  <c:v>1232.82</c:v>
                </c:pt>
              </c:numCache>
            </c:numRef>
          </c:xVal>
          <c:yVal>
            <c:numRef>
              <c:f>'Compare uplink'!$J$28:$J$31</c:f>
              <c:numCache>
                <c:formatCode>General</c:formatCode>
                <c:ptCount val="4"/>
                <c:pt idx="0">
                  <c:v>41.426600000000001</c:v>
                </c:pt>
                <c:pt idx="1">
                  <c:v>39.285499999999999</c:v>
                </c:pt>
                <c:pt idx="2">
                  <c:v>37.0824</c:v>
                </c:pt>
                <c:pt idx="3">
                  <c:v>34.895800000000001</c:v>
                </c:pt>
              </c:numCache>
            </c:numRef>
          </c:yVal>
          <c:smooth val="1"/>
        </c:ser>
        <c:ser>
          <c:idx val="2"/>
          <c:order val="1"/>
          <c:tx>
            <c:v>SI 720p</c:v>
          </c:tx>
          <c:xVal>
            <c:numRef>
              <c:f>'Compare uplink'!$K$28:$K$31</c:f>
              <c:numCache>
                <c:formatCode>General</c:formatCode>
                <c:ptCount val="4"/>
                <c:pt idx="0">
                  <c:v>2640.9853363872826</c:v>
                </c:pt>
                <c:pt idx="1">
                  <c:v>1796.1410861452023</c:v>
                </c:pt>
                <c:pt idx="2">
                  <c:v>1208.5281134638935</c:v>
                </c:pt>
                <c:pt idx="3">
                  <c:v>807.63617858733051</c:v>
                </c:pt>
              </c:numCache>
            </c:numRef>
          </c:xVal>
          <c:yVal>
            <c:numRef>
              <c:f>'Compare uplink'!$J$28:$J$31</c:f>
              <c:numCache>
                <c:formatCode>General</c:formatCode>
                <c:ptCount val="4"/>
                <c:pt idx="0">
                  <c:v>41.426600000000001</c:v>
                </c:pt>
                <c:pt idx="1">
                  <c:v>39.285499999999999</c:v>
                </c:pt>
                <c:pt idx="2">
                  <c:v>37.0824</c:v>
                </c:pt>
                <c:pt idx="3">
                  <c:v>34.895800000000001</c:v>
                </c:pt>
              </c:numCache>
            </c:numRef>
          </c:yVal>
          <c:smooth val="1"/>
        </c:ser>
        <c:ser>
          <c:idx val="3"/>
          <c:order val="2"/>
          <c:tx>
            <c:v>Transcoded 720p</c:v>
          </c:tx>
          <c:xVal>
            <c:numRef>
              <c:f>'Compare downlink'!$K$28:$K$31</c:f>
              <c:numCache>
                <c:formatCode>General</c:formatCode>
                <c:ptCount val="4"/>
                <c:pt idx="0">
                  <c:v>7735.5863720771158</c:v>
                </c:pt>
                <c:pt idx="1">
                  <c:v>4276.0693371051457</c:v>
                </c:pt>
                <c:pt idx="2">
                  <c:v>2402.3316239990527</c:v>
                </c:pt>
                <c:pt idx="3">
                  <c:v>1416.7989394770702</c:v>
                </c:pt>
              </c:numCache>
            </c:numRef>
          </c:xVal>
          <c:yVal>
            <c:numRef>
              <c:f>'Compare uplink'!$J$28:$J$31</c:f>
              <c:numCache>
                <c:formatCode>General</c:formatCode>
                <c:ptCount val="4"/>
                <c:pt idx="0">
                  <c:v>41.426600000000001</c:v>
                </c:pt>
                <c:pt idx="1">
                  <c:v>39.285499999999999</c:v>
                </c:pt>
                <c:pt idx="2">
                  <c:v>37.0824</c:v>
                </c:pt>
                <c:pt idx="3">
                  <c:v>34.895800000000001</c:v>
                </c:pt>
              </c:numCache>
            </c:numRef>
          </c:yVal>
          <c:smooth val="1"/>
        </c:ser>
        <c:ser>
          <c:idx val="4"/>
          <c:order val="3"/>
          <c:tx>
            <c:v>HEVC 540p</c:v>
          </c:tx>
          <c:xVal>
            <c:numRef>
              <c:f>'Compare uplink'!$M$28:$M$31</c:f>
              <c:numCache>
                <c:formatCode>General</c:formatCode>
                <c:ptCount val="4"/>
                <c:pt idx="0">
                  <c:v>4496.8072000000002</c:v>
                </c:pt>
                <c:pt idx="1">
                  <c:v>2552.5911999999998</c:v>
                </c:pt>
                <c:pt idx="2">
                  <c:v>1472.0632000000001</c:v>
                </c:pt>
                <c:pt idx="3">
                  <c:v>852.85839999999996</c:v>
                </c:pt>
              </c:numCache>
            </c:numRef>
          </c:xVal>
          <c:yVal>
            <c:numRef>
              <c:f>'Compare uplink'!$N$28:$N$31</c:f>
              <c:numCache>
                <c:formatCode>General</c:formatCode>
                <c:ptCount val="4"/>
                <c:pt idx="0">
                  <c:v>41.674500000000002</c:v>
                </c:pt>
                <c:pt idx="1">
                  <c:v>39.102400000000003</c:v>
                </c:pt>
                <c:pt idx="2">
                  <c:v>36.611800000000002</c:v>
                </c:pt>
                <c:pt idx="3">
                  <c:v>34.251600000000003</c:v>
                </c:pt>
              </c:numCache>
            </c:numRef>
          </c:yVal>
          <c:smooth val="1"/>
        </c:ser>
        <c:ser>
          <c:idx val="6"/>
          <c:order val="4"/>
          <c:tx>
            <c:v>SI 540p</c:v>
          </c:tx>
          <c:xVal>
            <c:numRef>
              <c:f>'Compare uplink'!$O$28:$O$31</c:f>
              <c:numCache>
                <c:formatCode>General</c:formatCode>
                <c:ptCount val="4"/>
                <c:pt idx="0">
                  <c:v>1672.2083470695388</c:v>
                </c:pt>
                <c:pt idx="1">
                  <c:v>1173.0819089102688</c:v>
                </c:pt>
                <c:pt idx="2">
                  <c:v>801.7660799485775</c:v>
                </c:pt>
                <c:pt idx="3">
                  <c:v>537.3964171801681</c:v>
                </c:pt>
              </c:numCache>
            </c:numRef>
          </c:xVal>
          <c:yVal>
            <c:numRef>
              <c:f>'Compare uplink'!$N$28:$N$31</c:f>
              <c:numCache>
                <c:formatCode>General</c:formatCode>
                <c:ptCount val="4"/>
                <c:pt idx="0">
                  <c:v>41.674500000000002</c:v>
                </c:pt>
                <c:pt idx="1">
                  <c:v>39.102400000000003</c:v>
                </c:pt>
                <c:pt idx="2">
                  <c:v>36.611800000000002</c:v>
                </c:pt>
                <c:pt idx="3">
                  <c:v>34.251600000000003</c:v>
                </c:pt>
              </c:numCache>
            </c:numRef>
          </c:yVal>
          <c:smooth val="1"/>
        </c:ser>
        <c:ser>
          <c:idx val="5"/>
          <c:order val="5"/>
          <c:tx>
            <c:v>Transcoded 540p</c:v>
          </c:tx>
          <c:xVal>
            <c:numRef>
              <c:f>'Compare downlink'!$O$28:$O$31</c:f>
              <c:numCache>
                <c:formatCode>General</c:formatCode>
                <c:ptCount val="4"/>
                <c:pt idx="0">
                  <c:v>5089.2459610593505</c:v>
                </c:pt>
                <c:pt idx="1">
                  <c:v>2864.3265127975028</c:v>
                </c:pt>
                <c:pt idx="2">
                  <c:v>1632.5102277254337</c:v>
                </c:pt>
                <c:pt idx="3">
                  <c:v>953.06378283834783</c:v>
                </c:pt>
              </c:numCache>
            </c:numRef>
          </c:xVal>
          <c:yVal>
            <c:numRef>
              <c:f>'Compare uplink'!$N$28:$N$31</c:f>
              <c:numCache>
                <c:formatCode>General</c:formatCode>
                <c:ptCount val="4"/>
                <c:pt idx="0">
                  <c:v>41.674500000000002</c:v>
                </c:pt>
                <c:pt idx="1">
                  <c:v>39.102400000000003</c:v>
                </c:pt>
                <c:pt idx="2">
                  <c:v>36.611800000000002</c:v>
                </c:pt>
                <c:pt idx="3">
                  <c:v>34.251600000000003</c:v>
                </c:pt>
              </c:numCache>
            </c:numRef>
          </c:yVal>
          <c:smooth val="1"/>
        </c:ser>
        <c:ser>
          <c:idx val="0"/>
          <c:order val="6"/>
          <c:tx>
            <c:v>HEVC 360p</c:v>
          </c:tx>
          <c:xVal>
            <c:numRef>
              <c:f>'Compare uplink'!$Q$28:$Q$31</c:f>
              <c:numCache>
                <c:formatCode>General</c:formatCode>
                <c:ptCount val="4"/>
                <c:pt idx="0">
                  <c:v>2206.0832</c:v>
                </c:pt>
                <c:pt idx="1">
                  <c:v>1279.2608</c:v>
                </c:pt>
                <c:pt idx="2">
                  <c:v>749.60239999999999</c:v>
                </c:pt>
                <c:pt idx="3">
                  <c:v>438.6728</c:v>
                </c:pt>
              </c:numCache>
            </c:numRef>
          </c:xVal>
          <c:yVal>
            <c:numRef>
              <c:f>'Compare uplink'!$R$28:$R$31</c:f>
              <c:numCache>
                <c:formatCode>General</c:formatCode>
                <c:ptCount val="4"/>
                <c:pt idx="0">
                  <c:v>41.936700000000002</c:v>
                </c:pt>
                <c:pt idx="1">
                  <c:v>39.055399999999999</c:v>
                </c:pt>
                <c:pt idx="2">
                  <c:v>36.367400000000004</c:v>
                </c:pt>
                <c:pt idx="3">
                  <c:v>33.858499999999999</c:v>
                </c:pt>
              </c:numCache>
            </c:numRef>
          </c:yVal>
          <c:smooth val="1"/>
        </c:ser>
        <c:ser>
          <c:idx val="7"/>
          <c:order val="7"/>
          <c:tx>
            <c:v>SI 360p</c:v>
          </c:tx>
          <c:xVal>
            <c:numRef>
              <c:f>'Compare uplink'!$S$28:$S$31</c:f>
              <c:numCache>
                <c:formatCode>General</c:formatCode>
                <c:ptCount val="4"/>
                <c:pt idx="0">
                  <c:v>784.38960489095189</c:v>
                </c:pt>
                <c:pt idx="1">
                  <c:v>573.85283609325097</c:v>
                </c:pt>
                <c:pt idx="2">
                  <c:v>404.5276133491966</c:v>
                </c:pt>
                <c:pt idx="3">
                  <c:v>276.02553325387589</c:v>
                </c:pt>
              </c:numCache>
            </c:numRef>
          </c:xVal>
          <c:yVal>
            <c:numRef>
              <c:f>'Compare uplink'!$R$28:$R$31</c:f>
              <c:numCache>
                <c:formatCode>General</c:formatCode>
                <c:ptCount val="4"/>
                <c:pt idx="0">
                  <c:v>41.936700000000002</c:v>
                </c:pt>
                <c:pt idx="1">
                  <c:v>39.055399999999999</c:v>
                </c:pt>
                <c:pt idx="2">
                  <c:v>36.367400000000004</c:v>
                </c:pt>
                <c:pt idx="3">
                  <c:v>33.858499999999999</c:v>
                </c:pt>
              </c:numCache>
            </c:numRef>
          </c:yVal>
          <c:smooth val="1"/>
        </c:ser>
        <c:ser>
          <c:idx val="8"/>
          <c:order val="8"/>
          <c:tx>
            <c:v>Transcoded 360p</c:v>
          </c:tx>
          <c:xVal>
            <c:numRef>
              <c:f>'Compare downlink'!$S$28:$S$31</c:f>
              <c:numCache>
                <c:formatCode>General</c:formatCode>
                <c:ptCount val="4"/>
                <c:pt idx="0">
                  <c:v>2434.347550964012</c:v>
                </c:pt>
                <c:pt idx="1">
                  <c:v>1405.5688194927061</c:v>
                </c:pt>
                <c:pt idx="2">
                  <c:v>823.33550008917518</c:v>
                </c:pt>
                <c:pt idx="3">
                  <c:v>488.40214736430789</c:v>
                </c:pt>
              </c:numCache>
            </c:numRef>
          </c:xVal>
          <c:yVal>
            <c:numRef>
              <c:f>'Compare downlink'!$R$28:$R$31</c:f>
              <c:numCache>
                <c:formatCode>General</c:formatCode>
                <c:ptCount val="4"/>
                <c:pt idx="0">
                  <c:v>41.936700000000002</c:v>
                </c:pt>
                <c:pt idx="1">
                  <c:v>39.055399999999999</c:v>
                </c:pt>
                <c:pt idx="2">
                  <c:v>36.367400000000004</c:v>
                </c:pt>
                <c:pt idx="3">
                  <c:v>33.858499999999999</c:v>
                </c:pt>
              </c:numCache>
            </c:numRef>
          </c:yVal>
          <c:smooth val="1"/>
        </c:ser>
        <c:dLbls>
          <c:showLegendKey val="0"/>
          <c:showVal val="0"/>
          <c:showCatName val="0"/>
          <c:showSerName val="0"/>
          <c:showPercent val="0"/>
          <c:showBubbleSize val="0"/>
        </c:dLbls>
        <c:axId val="138099328"/>
        <c:axId val="138105216"/>
      </c:scatterChart>
      <c:valAx>
        <c:axId val="138099328"/>
        <c:scaling>
          <c:orientation val="minMax"/>
          <c:max val="10000"/>
          <c:min val="0"/>
        </c:scaling>
        <c:delete val="0"/>
        <c:axPos val="b"/>
        <c:numFmt formatCode="General" sourceLinked="1"/>
        <c:majorTickMark val="out"/>
        <c:minorTickMark val="none"/>
        <c:tickLblPos val="nextTo"/>
        <c:crossAx val="138105216"/>
        <c:crosses val="autoZero"/>
        <c:crossBetween val="midCat"/>
      </c:valAx>
      <c:valAx>
        <c:axId val="138105216"/>
        <c:scaling>
          <c:orientation val="minMax"/>
          <c:min val="33.5"/>
        </c:scaling>
        <c:delete val="0"/>
        <c:axPos val="l"/>
        <c:majorGridlines/>
        <c:numFmt formatCode="General" sourceLinked="1"/>
        <c:majorTickMark val="out"/>
        <c:minorTickMark val="none"/>
        <c:tickLblPos val="nextTo"/>
        <c:crossAx val="138099328"/>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tx>
            <c:v>HEVC 720p</c:v>
          </c:tx>
          <c:xVal>
            <c:numRef>
              <c:f>'Compare uplink'!$I$36:$I$39</c:f>
              <c:numCache>
                <c:formatCode>General</c:formatCode>
                <c:ptCount val="4"/>
                <c:pt idx="0">
                  <c:v>6631.5744000000004</c:v>
                </c:pt>
                <c:pt idx="1">
                  <c:v>2804.5952000000002</c:v>
                </c:pt>
                <c:pt idx="2">
                  <c:v>1418.8271999999999</c:v>
                </c:pt>
                <c:pt idx="3">
                  <c:v>768.02639999999997</c:v>
                </c:pt>
              </c:numCache>
            </c:numRef>
          </c:xVal>
          <c:yVal>
            <c:numRef>
              <c:f>'Compare uplink'!$J$36:$J$39</c:f>
              <c:numCache>
                <c:formatCode>General</c:formatCode>
                <c:ptCount val="4"/>
                <c:pt idx="0">
                  <c:v>39.577599999999997</c:v>
                </c:pt>
                <c:pt idx="1">
                  <c:v>37.8003</c:v>
                </c:pt>
                <c:pt idx="2">
                  <c:v>35.869</c:v>
                </c:pt>
                <c:pt idx="3">
                  <c:v>33.762</c:v>
                </c:pt>
              </c:numCache>
            </c:numRef>
          </c:yVal>
          <c:smooth val="1"/>
        </c:ser>
        <c:ser>
          <c:idx val="2"/>
          <c:order val="1"/>
          <c:tx>
            <c:v>SI 720p</c:v>
          </c:tx>
          <c:xVal>
            <c:numRef>
              <c:f>'Compare uplink'!$K$36:$K$39</c:f>
              <c:numCache>
                <c:formatCode>General</c:formatCode>
                <c:ptCount val="4"/>
                <c:pt idx="0">
                  <c:v>2421.6070692809299</c:v>
                </c:pt>
                <c:pt idx="1">
                  <c:v>1261.8577742398484</c:v>
                </c:pt>
                <c:pt idx="2">
                  <c:v>709.12097152759088</c:v>
                </c:pt>
                <c:pt idx="3">
                  <c:v>457.4499967021984</c:v>
                </c:pt>
              </c:numCache>
            </c:numRef>
          </c:xVal>
          <c:yVal>
            <c:numRef>
              <c:f>'Compare uplink'!$J$36:$J$39</c:f>
              <c:numCache>
                <c:formatCode>General</c:formatCode>
                <c:ptCount val="4"/>
                <c:pt idx="0">
                  <c:v>39.577599999999997</c:v>
                </c:pt>
                <c:pt idx="1">
                  <c:v>37.8003</c:v>
                </c:pt>
                <c:pt idx="2">
                  <c:v>35.869</c:v>
                </c:pt>
                <c:pt idx="3">
                  <c:v>33.762</c:v>
                </c:pt>
              </c:numCache>
            </c:numRef>
          </c:yVal>
          <c:smooth val="1"/>
        </c:ser>
        <c:ser>
          <c:idx val="3"/>
          <c:order val="2"/>
          <c:tx>
            <c:v>Transcoded 720p</c:v>
          </c:tx>
          <c:xVal>
            <c:numRef>
              <c:f>'Compare downlink'!$K$36:$K$39</c:f>
              <c:numCache>
                <c:formatCode>General</c:formatCode>
                <c:ptCount val="4"/>
                <c:pt idx="0">
                  <c:v>7347.9710050350986</c:v>
                </c:pt>
                <c:pt idx="1">
                  <c:v>3263.6173584009521</c:v>
                </c:pt>
                <c:pt idx="2">
                  <c:v>1579.2925853931811</c:v>
                </c:pt>
                <c:pt idx="3">
                  <c:v>964.06825036788359</c:v>
                </c:pt>
              </c:numCache>
            </c:numRef>
          </c:xVal>
          <c:yVal>
            <c:numRef>
              <c:f>'Compare uplink'!$J$36:$J$39</c:f>
              <c:numCache>
                <c:formatCode>General</c:formatCode>
                <c:ptCount val="4"/>
                <c:pt idx="0">
                  <c:v>39.577599999999997</c:v>
                </c:pt>
                <c:pt idx="1">
                  <c:v>37.8003</c:v>
                </c:pt>
                <c:pt idx="2">
                  <c:v>35.869</c:v>
                </c:pt>
                <c:pt idx="3">
                  <c:v>33.762</c:v>
                </c:pt>
              </c:numCache>
            </c:numRef>
          </c:yVal>
          <c:smooth val="1"/>
        </c:ser>
        <c:ser>
          <c:idx val="4"/>
          <c:order val="3"/>
          <c:tx>
            <c:v>HEVC 540p</c:v>
          </c:tx>
          <c:xVal>
            <c:numRef>
              <c:f>'Compare uplink'!$M$36:$M$39</c:f>
              <c:numCache>
                <c:formatCode>General</c:formatCode>
                <c:ptCount val="4"/>
                <c:pt idx="0">
                  <c:v>3461.6696000000002</c:v>
                </c:pt>
                <c:pt idx="1">
                  <c:v>1690.3248000000001</c:v>
                </c:pt>
                <c:pt idx="2">
                  <c:v>908.70479999999998</c:v>
                </c:pt>
                <c:pt idx="3">
                  <c:v>502.67840000000001</c:v>
                </c:pt>
              </c:numCache>
            </c:numRef>
          </c:xVal>
          <c:yVal>
            <c:numRef>
              <c:f>'Compare uplink'!$N$36:$N$39</c:f>
              <c:numCache>
                <c:formatCode>General</c:formatCode>
                <c:ptCount val="4"/>
                <c:pt idx="0">
                  <c:v>40.380499999999998</c:v>
                </c:pt>
                <c:pt idx="1">
                  <c:v>38.138800000000003</c:v>
                </c:pt>
                <c:pt idx="2">
                  <c:v>35.857300000000002</c:v>
                </c:pt>
                <c:pt idx="3">
                  <c:v>33.477699999999999</c:v>
                </c:pt>
              </c:numCache>
            </c:numRef>
          </c:yVal>
          <c:smooth val="1"/>
        </c:ser>
        <c:ser>
          <c:idx val="6"/>
          <c:order val="4"/>
          <c:tx>
            <c:v>SI 540p</c:v>
          </c:tx>
          <c:xVal>
            <c:numRef>
              <c:f>'Compare uplink'!$O$36:$O$39</c:f>
              <c:numCache>
                <c:formatCode>General</c:formatCode>
                <c:ptCount val="4"/>
                <c:pt idx="0">
                  <c:v>1267.4787050553859</c:v>
                </c:pt>
                <c:pt idx="1">
                  <c:v>726.49524272185226</c:v>
                </c:pt>
                <c:pt idx="2">
                  <c:v>439.48263124733057</c:v>
                </c:pt>
                <c:pt idx="3">
                  <c:v>278.22009120791336</c:v>
                </c:pt>
              </c:numCache>
            </c:numRef>
          </c:xVal>
          <c:yVal>
            <c:numRef>
              <c:f>'Compare uplink'!$N$36:$N$39</c:f>
              <c:numCache>
                <c:formatCode>General</c:formatCode>
                <c:ptCount val="4"/>
                <c:pt idx="0">
                  <c:v>40.380499999999998</c:v>
                </c:pt>
                <c:pt idx="1">
                  <c:v>38.138800000000003</c:v>
                </c:pt>
                <c:pt idx="2">
                  <c:v>35.857300000000002</c:v>
                </c:pt>
                <c:pt idx="3">
                  <c:v>33.477699999999999</c:v>
                </c:pt>
              </c:numCache>
            </c:numRef>
          </c:yVal>
          <c:smooth val="1"/>
        </c:ser>
        <c:ser>
          <c:idx val="5"/>
          <c:order val="5"/>
          <c:tx>
            <c:v>Transcoded 540p</c:v>
          </c:tx>
          <c:xVal>
            <c:numRef>
              <c:f>'Compare downlink'!$O$36:$O$39</c:f>
              <c:numCache>
                <c:formatCode>General</c:formatCode>
                <c:ptCount val="4"/>
                <c:pt idx="0">
                  <c:v>3916.5329062368255</c:v>
                </c:pt>
                <c:pt idx="1">
                  <c:v>1913.216774083965</c:v>
                </c:pt>
                <c:pt idx="2">
                  <c:v>1009.819257225492</c:v>
                </c:pt>
                <c:pt idx="3">
                  <c:v>583.6678561673034</c:v>
                </c:pt>
              </c:numCache>
            </c:numRef>
          </c:xVal>
          <c:yVal>
            <c:numRef>
              <c:f>'Compare uplink'!$N$36:$N$39</c:f>
              <c:numCache>
                <c:formatCode>General</c:formatCode>
                <c:ptCount val="4"/>
                <c:pt idx="0">
                  <c:v>40.380499999999998</c:v>
                </c:pt>
                <c:pt idx="1">
                  <c:v>38.138800000000003</c:v>
                </c:pt>
                <c:pt idx="2">
                  <c:v>35.857300000000002</c:v>
                </c:pt>
                <c:pt idx="3">
                  <c:v>33.477699999999999</c:v>
                </c:pt>
              </c:numCache>
            </c:numRef>
          </c:yVal>
          <c:smooth val="1"/>
        </c:ser>
        <c:ser>
          <c:idx val="0"/>
          <c:order val="6"/>
          <c:tx>
            <c:v>HEVC 360p</c:v>
          </c:tx>
          <c:xVal>
            <c:numRef>
              <c:f>'Compare uplink'!$Q$36:$Q$39</c:f>
              <c:numCache>
                <c:formatCode>General</c:formatCode>
                <c:ptCount val="4"/>
                <c:pt idx="0">
                  <c:v>1124.1112000000001</c:v>
                </c:pt>
                <c:pt idx="1">
                  <c:v>593.69439999999997</c:v>
                </c:pt>
                <c:pt idx="2">
                  <c:v>338.75599999999997</c:v>
                </c:pt>
                <c:pt idx="3">
                  <c:v>197.328</c:v>
                </c:pt>
              </c:numCache>
            </c:numRef>
          </c:xVal>
          <c:yVal>
            <c:numRef>
              <c:f>'Compare uplink'!$R$36:$R$39</c:f>
              <c:numCache>
                <c:formatCode>General</c:formatCode>
                <c:ptCount val="4"/>
                <c:pt idx="0">
                  <c:v>41.509099999999997</c:v>
                </c:pt>
                <c:pt idx="1">
                  <c:v>38.944099999999999</c:v>
                </c:pt>
                <c:pt idx="2">
                  <c:v>36.429299999999998</c:v>
                </c:pt>
                <c:pt idx="3">
                  <c:v>33.8917</c:v>
                </c:pt>
              </c:numCache>
            </c:numRef>
          </c:yVal>
          <c:smooth val="1"/>
        </c:ser>
        <c:ser>
          <c:idx val="7"/>
          <c:order val="7"/>
          <c:tx>
            <c:v>SI 360p</c:v>
          </c:tx>
          <c:xVal>
            <c:numRef>
              <c:f>'Compare uplink'!$S$36:$S$39</c:f>
              <c:numCache>
                <c:formatCode>General</c:formatCode>
                <c:ptCount val="4"/>
                <c:pt idx="0">
                  <c:v>416.54459633286751</c:v>
                </c:pt>
                <c:pt idx="1">
                  <c:v>250.96718652679556</c:v>
                </c:pt>
                <c:pt idx="2">
                  <c:v>161.53913870791439</c:v>
                </c:pt>
                <c:pt idx="3">
                  <c:v>108.47890925955289</c:v>
                </c:pt>
              </c:numCache>
            </c:numRef>
          </c:xVal>
          <c:yVal>
            <c:numRef>
              <c:f>'Compare uplink'!$R$36:$R$39</c:f>
              <c:numCache>
                <c:formatCode>General</c:formatCode>
                <c:ptCount val="4"/>
                <c:pt idx="0">
                  <c:v>41.509099999999997</c:v>
                </c:pt>
                <c:pt idx="1">
                  <c:v>38.944099999999999</c:v>
                </c:pt>
                <c:pt idx="2">
                  <c:v>36.429299999999998</c:v>
                </c:pt>
                <c:pt idx="3">
                  <c:v>33.8917</c:v>
                </c:pt>
              </c:numCache>
            </c:numRef>
          </c:yVal>
          <c:smooth val="1"/>
        </c:ser>
        <c:ser>
          <c:idx val="8"/>
          <c:order val="8"/>
          <c:tx>
            <c:v>Transcoded 360p</c:v>
          </c:tx>
          <c:xVal>
            <c:numRef>
              <c:f>'Compare downlink'!$Q$36:$Q$39</c:f>
              <c:numCache>
                <c:formatCode>General</c:formatCode>
                <c:ptCount val="4"/>
                <c:pt idx="0">
                  <c:v>1124.1112000000001</c:v>
                </c:pt>
                <c:pt idx="1">
                  <c:v>593.69439999999997</c:v>
                </c:pt>
                <c:pt idx="2">
                  <c:v>338.75599999999997</c:v>
                </c:pt>
                <c:pt idx="3">
                  <c:v>197.328</c:v>
                </c:pt>
              </c:numCache>
            </c:numRef>
          </c:xVal>
          <c:yVal>
            <c:numRef>
              <c:f>'Compare downlink'!$R$36:$R$39</c:f>
              <c:numCache>
                <c:formatCode>General</c:formatCode>
                <c:ptCount val="4"/>
                <c:pt idx="0">
                  <c:v>41.509099999999997</c:v>
                </c:pt>
                <c:pt idx="1">
                  <c:v>38.944099999999999</c:v>
                </c:pt>
                <c:pt idx="2">
                  <c:v>36.429299999999998</c:v>
                </c:pt>
                <c:pt idx="3">
                  <c:v>33.8917</c:v>
                </c:pt>
              </c:numCache>
            </c:numRef>
          </c:yVal>
          <c:smooth val="1"/>
        </c:ser>
        <c:dLbls>
          <c:showLegendKey val="0"/>
          <c:showVal val="0"/>
          <c:showCatName val="0"/>
          <c:showSerName val="0"/>
          <c:showPercent val="0"/>
          <c:showBubbleSize val="0"/>
        </c:dLbls>
        <c:axId val="138135424"/>
        <c:axId val="138136960"/>
      </c:scatterChart>
      <c:valAx>
        <c:axId val="138135424"/>
        <c:scaling>
          <c:orientation val="minMax"/>
          <c:max val="8000"/>
        </c:scaling>
        <c:delete val="0"/>
        <c:axPos val="b"/>
        <c:numFmt formatCode="General" sourceLinked="1"/>
        <c:majorTickMark val="out"/>
        <c:minorTickMark val="none"/>
        <c:tickLblPos val="nextTo"/>
        <c:crossAx val="138136960"/>
        <c:crosses val="autoZero"/>
        <c:crossBetween val="midCat"/>
      </c:valAx>
      <c:valAx>
        <c:axId val="138136960"/>
        <c:scaling>
          <c:orientation val="minMax"/>
          <c:min val="33"/>
        </c:scaling>
        <c:delete val="0"/>
        <c:axPos val="l"/>
        <c:majorGridlines/>
        <c:numFmt formatCode="General" sourceLinked="1"/>
        <c:majorTickMark val="out"/>
        <c:minorTickMark val="none"/>
        <c:tickLblPos val="nextTo"/>
        <c:crossAx val="13813542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0DB8F-6C26-4B3E-8B55-948E84221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5333</Words>
  <Characters>30756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Guided transcoding for ABR video distribution</vt:lpstr>
    </vt:vector>
  </TitlesOfParts>
  <Company>Ericsson</Company>
  <LinksUpToDate>false</LinksUpToDate>
  <CharactersWithSpaces>36017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Guided transcoding for ABR video distribution</dc:title>
  <dc:subject>Guided transcoding for ABR video distribution</dc:subject>
  <dc:creator>EAB/TXV Thomas Rusert</dc:creator>
  <dc:description>EAB-15:005754 Uen_x000d_Rev PA3</dc:description>
  <cp:lastModifiedBy>Harald Nordgren</cp:lastModifiedBy>
  <cp:revision>3</cp:revision>
  <cp:lastPrinted>2015-01-09T13:05:00Z</cp:lastPrinted>
  <dcterms:created xsi:type="dcterms:W3CDTF">2015-03-09T10:52:00Z</dcterms:created>
  <dcterms:modified xsi:type="dcterms:W3CDTF">2015-08-31T13:05:00Z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ame">
    <vt:lpwstr>REPORT</vt:lpwstr>
  </property>
  <property fmtid="{D5CDD505-2E9C-101B-9397-08002B2CF9AE}" pid="3" name="Checked">
    <vt:lpwstr/>
  </property>
  <property fmtid="{D5CDD505-2E9C-101B-9397-08002B2CF9AE}" pid="4" name="Title">
    <vt:lpwstr>Guided transcoding for ABR video distribution</vt:lpwstr>
  </property>
  <property fmtid="{D5CDD505-2E9C-101B-9397-08002B2CF9AE}" pid="5" name="Reference">
    <vt:lpwstr/>
  </property>
  <property fmtid="{D5CDD505-2E9C-101B-9397-08002B2CF9AE}" pid="6" name="Keyword">
    <vt:lpwstr/>
  </property>
  <property fmtid="{D5CDD505-2E9C-101B-9397-08002B2CF9AE}" pid="7" name="ApprovedBy">
    <vt:lpwstr/>
  </property>
  <property fmtid="{D5CDD505-2E9C-101B-9397-08002B2CF9AE}" pid="8" name="TemplateName">
    <vt:lpwstr>CXC 172 4735/1</vt:lpwstr>
  </property>
  <property fmtid="{D5CDD505-2E9C-101B-9397-08002B2CF9AE}" pid="9" name="TemplateVersion">
    <vt:lpwstr>R3A</vt:lpwstr>
  </property>
  <property fmtid="{D5CDD505-2E9C-101B-9397-08002B2CF9AE}" pid="10" name="DocumentType">
    <vt:lpwstr>Report</vt:lpwstr>
  </property>
  <property fmtid="{D5CDD505-2E9C-101B-9397-08002B2CF9AE}" pid="11" name="Language">
    <vt:lpwstr>EnglishUK</vt:lpwstr>
  </property>
  <property fmtid="{D5CDD505-2E9C-101B-9397-08002B2CF9AE}" pid="12" name="FilePath">
    <vt:lpwstr>False</vt:lpwstr>
  </property>
  <property fmtid="{D5CDD505-2E9C-101B-9397-08002B2CF9AE}" pid="13" name="Information">
    <vt:lpwstr/>
  </property>
  <property fmtid="{D5CDD505-2E9C-101B-9397-08002B2CF9AE}" pid="14" name="Size">
    <vt:lpwstr>Standard</vt:lpwstr>
  </property>
  <property fmtid="{D5CDD505-2E9C-101B-9397-08002B2CF9AE}" pid="15" name="TemplateIdentity">
    <vt:lpwstr/>
  </property>
  <property fmtid="{D5CDD505-2E9C-101B-9397-08002B2CF9AE}" pid="16" name="TemplateID">
    <vt:lpwstr>False</vt:lpwstr>
  </property>
  <property fmtid="{D5CDD505-2E9C-101B-9397-08002B2CF9AE}" pid="17" name="Prepared">
    <vt:lpwstr>EAB/TXV Thomas Rusert</vt:lpwstr>
  </property>
  <property fmtid="{D5CDD505-2E9C-101B-9397-08002B2CF9AE}" pid="18" name="SecurityClass">
    <vt:lpwstr>Ericsson Confidential</vt:lpwstr>
  </property>
  <property fmtid="{D5CDD505-2E9C-101B-9397-08002B2CF9AE}" pid="19" name="DocNo">
    <vt:lpwstr>EAB-15:005754 Uen</vt:lpwstr>
  </property>
  <property fmtid="{D5CDD505-2E9C-101B-9397-08002B2CF9AE}" pid="20" name="Revision">
    <vt:lpwstr>PA3</vt:lpwstr>
  </property>
  <property fmtid="{D5CDD505-2E9C-101B-9397-08002B2CF9AE}" pid="21" name="Date">
    <vt:lpwstr>2015-03-09</vt:lpwstr>
  </property>
</Properties>
</file>